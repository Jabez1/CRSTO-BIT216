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FDC56" w14:textId="2816D8C7" w:rsidR="005D4F45" w:rsidRPr="00D32586" w:rsidRDefault="00AF314A">
      <w:pPr>
        <w:pStyle w:val="Heading2"/>
        <w:rPr>
          <w:rFonts w:ascii="Times New Roman" w:hAnsi="Times New Roman" w:cs="Times New Roman"/>
          <w:sz w:val="28"/>
          <w:szCs w:val="24"/>
        </w:rPr>
      </w:pPr>
      <w:commentRangeStart w:id="0"/>
      <w:r>
        <w:rPr>
          <w:rFonts w:ascii="Times New Roman" w:hAnsi="Times New Roman" w:cs="Times New Roman"/>
          <w:sz w:val="28"/>
          <w:szCs w:val="24"/>
        </w:rPr>
        <w:t>BIT201</w:t>
      </w:r>
      <w:commentRangeEnd w:id="0"/>
      <w:r w:rsidR="00E07CC7">
        <w:rPr>
          <w:rStyle w:val="CommentReference"/>
          <w:rFonts w:asciiTheme="minorHAnsi" w:eastAsiaTheme="minorEastAsia" w:hAnsiTheme="minorHAnsi" w:cstheme="minorBidi"/>
          <w:b w:val="0"/>
          <w:bCs w:val="0"/>
        </w:rPr>
        <w:commentReference w:id="0"/>
      </w:r>
      <w:r>
        <w:rPr>
          <w:rFonts w:ascii="Times New Roman" w:hAnsi="Times New Roman" w:cs="Times New Roman"/>
          <w:sz w:val="28"/>
          <w:szCs w:val="24"/>
        </w:rPr>
        <w:t xml:space="preserve"> </w:t>
      </w:r>
      <w:commentRangeStart w:id="1"/>
      <w:del w:id="2" w:author="NG, SHU MIN" w:date="2020-09-06T07:51:00Z">
        <w:r w:rsidDel="00B57077">
          <w:rPr>
            <w:rFonts w:ascii="Times New Roman" w:hAnsi="Times New Roman" w:cs="Times New Roman"/>
            <w:sz w:val="28"/>
            <w:szCs w:val="24"/>
          </w:rPr>
          <w:delText>Object-Oriented</w:delText>
        </w:r>
        <w:r w:rsidR="00505A51" w:rsidDel="00B57077">
          <w:rPr>
            <w:rFonts w:ascii="Times New Roman" w:hAnsi="Times New Roman" w:cs="Times New Roman"/>
            <w:sz w:val="28"/>
            <w:szCs w:val="24"/>
          </w:rPr>
          <w:delText xml:space="preserve"> Analysis </w:delText>
        </w:r>
      </w:del>
      <w:ins w:id="3" w:author="NG, SHU MIN" w:date="2020-09-06T07:51:00Z">
        <w:r w:rsidR="00B57077">
          <w:rPr>
            <w:rFonts w:ascii="Times New Roman" w:hAnsi="Times New Roman" w:cs="Times New Roman"/>
            <w:sz w:val="28"/>
            <w:szCs w:val="24"/>
          </w:rPr>
          <w:t xml:space="preserve">System Architecture </w:t>
        </w:r>
      </w:ins>
      <w:r w:rsidR="00505A51">
        <w:rPr>
          <w:rFonts w:ascii="Times New Roman" w:hAnsi="Times New Roman" w:cs="Times New Roman"/>
          <w:sz w:val="28"/>
          <w:szCs w:val="24"/>
        </w:rPr>
        <w:t>and Desig</w:t>
      </w:r>
      <w:r w:rsidR="00B9251B">
        <w:rPr>
          <w:rFonts w:ascii="Times New Roman" w:hAnsi="Times New Roman" w:cs="Times New Roman"/>
          <w:sz w:val="28"/>
          <w:szCs w:val="24"/>
        </w:rPr>
        <w:t>n</w:t>
      </w:r>
      <w:commentRangeEnd w:id="1"/>
      <w:r w:rsidR="00E07CC7">
        <w:rPr>
          <w:rStyle w:val="CommentReference"/>
          <w:rFonts w:asciiTheme="minorHAnsi" w:eastAsiaTheme="minorEastAsia" w:hAnsiTheme="minorHAnsi" w:cstheme="minorBidi"/>
          <w:b w:val="0"/>
          <w:bCs w:val="0"/>
        </w:rPr>
        <w:commentReference w:id="1"/>
      </w:r>
      <w:r w:rsidR="00B9251B">
        <w:rPr>
          <w:rFonts w:ascii="Times New Roman" w:hAnsi="Times New Roman" w:cs="Times New Roman"/>
          <w:sz w:val="28"/>
          <w:szCs w:val="24"/>
        </w:rPr>
        <w:tab/>
      </w:r>
      <w:r w:rsidR="00B9251B">
        <w:rPr>
          <w:rFonts w:ascii="Times New Roman" w:hAnsi="Times New Roman" w:cs="Times New Roman"/>
          <w:sz w:val="28"/>
          <w:szCs w:val="24"/>
        </w:rPr>
        <w:tab/>
      </w:r>
      <w:r w:rsidR="00B9251B">
        <w:rPr>
          <w:rFonts w:ascii="Times New Roman" w:hAnsi="Times New Roman" w:cs="Times New Roman"/>
          <w:sz w:val="28"/>
          <w:szCs w:val="24"/>
        </w:rPr>
        <w:tab/>
      </w:r>
      <w:r w:rsidR="0037680F" w:rsidRPr="00D32586">
        <w:rPr>
          <w:rFonts w:ascii="Times New Roman" w:hAnsi="Times New Roman" w:cs="Times New Roman"/>
          <w:sz w:val="28"/>
          <w:szCs w:val="24"/>
        </w:rPr>
        <w:t>Assignment 1</w:t>
      </w:r>
    </w:p>
    <w:p w14:paraId="46648797" w14:textId="77777777" w:rsidR="00D32586" w:rsidRPr="00D32586" w:rsidRDefault="00D32586" w:rsidP="00D32586">
      <w:pPr>
        <w:spacing w:after="0"/>
        <w:rPr>
          <w:rFonts w:ascii="Times New Roman" w:hAnsi="Times New Roman" w:cs="Times New Roman"/>
        </w:rPr>
      </w:pPr>
    </w:p>
    <w:tbl>
      <w:tblPr>
        <w:tblW w:w="785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509"/>
        <w:gridCol w:w="4343"/>
      </w:tblGrid>
      <w:tr w:rsidR="005D4F45" w:rsidRPr="00D32586" w14:paraId="704BE65F" w14:textId="77777777" w:rsidTr="00B97024">
        <w:trPr>
          <w:trHeight w:val="193"/>
        </w:trPr>
        <w:tc>
          <w:tcPr>
            <w:tcW w:w="3509" w:type="dxa"/>
            <w:tcBorders>
              <w:top w:val="nil"/>
              <w:left w:val="nil"/>
              <w:bottom w:val="nil"/>
              <w:right w:val="nil"/>
            </w:tcBorders>
            <w:shd w:val="clear" w:color="auto" w:fill="auto"/>
            <w:tcMar>
              <w:top w:w="80" w:type="dxa"/>
              <w:left w:w="80" w:type="dxa"/>
              <w:bottom w:w="80" w:type="dxa"/>
              <w:right w:w="80" w:type="dxa"/>
            </w:tcMar>
          </w:tcPr>
          <w:p w14:paraId="33870ED8" w14:textId="77777777" w:rsidR="00B9251B" w:rsidRDefault="0037680F" w:rsidP="007E0AFF">
            <w:pPr>
              <w:pStyle w:val="Body"/>
              <w:tabs>
                <w:tab w:val="right" w:pos="2798"/>
              </w:tabs>
              <w:spacing w:after="0"/>
              <w:rPr>
                <w:rFonts w:ascii="Times New Roman" w:hAnsi="Times New Roman" w:cs="Times New Roman"/>
                <w:b/>
                <w:sz w:val="28"/>
              </w:rPr>
            </w:pPr>
            <w:r w:rsidRPr="00D32586">
              <w:rPr>
                <w:rFonts w:ascii="Times New Roman" w:hAnsi="Times New Roman" w:cs="Times New Roman"/>
                <w:b/>
                <w:sz w:val="28"/>
              </w:rPr>
              <w:t>Due dat</w:t>
            </w:r>
            <w:r w:rsidR="00967D59">
              <w:rPr>
                <w:rFonts w:ascii="Times New Roman" w:hAnsi="Times New Roman" w:cs="Times New Roman"/>
                <w:b/>
                <w:sz w:val="28"/>
              </w:rPr>
              <w:t>es</w:t>
            </w:r>
          </w:p>
          <w:p w14:paraId="6585366E" w14:textId="32599CCF" w:rsidR="00B9251B" w:rsidRDefault="00B9251B" w:rsidP="00B9251B">
            <w:pPr>
              <w:pStyle w:val="Body"/>
              <w:spacing w:after="0"/>
              <w:rPr>
                <w:rFonts w:ascii="Times New Roman" w:hAnsi="Times New Roman" w:cs="Times New Roman"/>
                <w:sz w:val="28"/>
              </w:rPr>
            </w:pPr>
            <w:r>
              <w:rPr>
                <w:rFonts w:ascii="Times New Roman" w:hAnsi="Times New Roman" w:cs="Times New Roman"/>
                <w:b/>
                <w:sz w:val="28"/>
              </w:rPr>
              <w:t xml:space="preserve">    </w:t>
            </w:r>
            <w:r w:rsidR="00A544C7">
              <w:rPr>
                <w:rFonts w:ascii="Times New Roman" w:hAnsi="Times New Roman" w:cs="Times New Roman"/>
                <w:b/>
                <w:sz w:val="28"/>
              </w:rPr>
              <w:t xml:space="preserve"> Final</w:t>
            </w:r>
            <w:r>
              <w:rPr>
                <w:rFonts w:ascii="Times New Roman" w:hAnsi="Times New Roman" w:cs="Times New Roman"/>
                <w:b/>
                <w:sz w:val="28"/>
              </w:rPr>
              <w:t xml:space="preserve"> Submission:</w:t>
            </w:r>
            <w:r w:rsidR="007E0AFF">
              <w:rPr>
                <w:rFonts w:ascii="Times New Roman" w:hAnsi="Times New Roman" w:cs="Times New Roman"/>
                <w:b/>
                <w:sz w:val="28"/>
              </w:rPr>
              <w:tab/>
            </w:r>
          </w:p>
          <w:p w14:paraId="19B2761D" w14:textId="35CA3DE3" w:rsidR="005D4F45" w:rsidRPr="00D32586" w:rsidRDefault="00B9251B" w:rsidP="007E0AFF">
            <w:pPr>
              <w:pStyle w:val="Body"/>
              <w:tabs>
                <w:tab w:val="right" w:pos="2798"/>
              </w:tabs>
              <w:spacing w:after="0"/>
              <w:rPr>
                <w:rFonts w:ascii="Times New Roman" w:hAnsi="Times New Roman" w:cs="Times New Roman"/>
                <w:b/>
                <w:sz w:val="28"/>
              </w:rPr>
            </w:pPr>
            <w:r>
              <w:rPr>
                <w:rFonts w:ascii="Times New Roman" w:hAnsi="Times New Roman" w:cs="Times New Roman"/>
                <w:b/>
                <w:sz w:val="28"/>
              </w:rPr>
              <w:t xml:space="preserve">     Initial Draft:</w:t>
            </w:r>
          </w:p>
        </w:tc>
        <w:tc>
          <w:tcPr>
            <w:tcW w:w="4343" w:type="dxa"/>
            <w:tcBorders>
              <w:top w:val="nil"/>
              <w:left w:val="nil"/>
              <w:bottom w:val="nil"/>
              <w:right w:val="nil"/>
            </w:tcBorders>
            <w:shd w:val="clear" w:color="auto" w:fill="auto"/>
            <w:tcMar>
              <w:top w:w="80" w:type="dxa"/>
              <w:left w:w="80" w:type="dxa"/>
              <w:bottom w:w="80" w:type="dxa"/>
              <w:right w:w="80" w:type="dxa"/>
            </w:tcMar>
          </w:tcPr>
          <w:p w14:paraId="36B403D2" w14:textId="77777777" w:rsidR="008F1079" w:rsidRDefault="008F1079" w:rsidP="00B9251B">
            <w:pPr>
              <w:pStyle w:val="Body"/>
              <w:spacing w:after="0"/>
              <w:rPr>
                <w:rFonts w:ascii="Times New Roman" w:hAnsi="Times New Roman" w:cs="Times New Roman"/>
                <w:sz w:val="28"/>
              </w:rPr>
            </w:pPr>
          </w:p>
          <w:p w14:paraId="1ED014A3" w14:textId="0C98C59F" w:rsidR="00B9251B" w:rsidRDefault="00473058" w:rsidP="00B9251B">
            <w:pPr>
              <w:pStyle w:val="Body"/>
              <w:spacing w:after="0"/>
              <w:rPr>
                <w:rFonts w:ascii="Times New Roman" w:hAnsi="Times New Roman" w:cs="Times New Roman"/>
                <w:sz w:val="28"/>
              </w:rPr>
            </w:pPr>
            <w:r>
              <w:rPr>
                <w:rFonts w:ascii="Times New Roman" w:hAnsi="Times New Roman" w:cs="Times New Roman"/>
                <w:sz w:val="28"/>
                <w:highlight w:val="yellow"/>
              </w:rPr>
              <w:t>9 October 2020 before 11</w:t>
            </w:r>
            <w:r w:rsidR="00B9251B" w:rsidRPr="003C14A2">
              <w:rPr>
                <w:rFonts w:ascii="Times New Roman" w:hAnsi="Times New Roman" w:cs="Times New Roman"/>
                <w:sz w:val="28"/>
                <w:highlight w:val="yellow"/>
              </w:rPr>
              <w:t>:</w:t>
            </w:r>
            <w:r>
              <w:rPr>
                <w:rFonts w:ascii="Times New Roman" w:hAnsi="Times New Roman" w:cs="Times New Roman"/>
                <w:sz w:val="28"/>
                <w:highlight w:val="yellow"/>
              </w:rPr>
              <w:t>55</w:t>
            </w:r>
            <w:r w:rsidR="00B9251B" w:rsidRPr="003C14A2">
              <w:rPr>
                <w:rFonts w:ascii="Times New Roman" w:hAnsi="Times New Roman" w:cs="Times New Roman"/>
                <w:sz w:val="28"/>
                <w:highlight w:val="yellow"/>
              </w:rPr>
              <w:t xml:space="preserve"> PM</w:t>
            </w:r>
          </w:p>
          <w:p w14:paraId="6E69EA3C" w14:textId="0612A4D5" w:rsidR="00B9251B" w:rsidRPr="00B9251B" w:rsidRDefault="00473058" w:rsidP="00B9251B">
            <w:pPr>
              <w:pStyle w:val="Body"/>
              <w:spacing w:after="0"/>
              <w:rPr>
                <w:rFonts w:ascii="Times New Roman" w:hAnsi="Times New Roman" w:cs="Times New Roman"/>
                <w:sz w:val="28"/>
              </w:rPr>
            </w:pPr>
            <w:r>
              <w:rPr>
                <w:rFonts w:ascii="Times New Roman" w:hAnsi="Times New Roman" w:cs="Times New Roman"/>
                <w:sz w:val="28"/>
              </w:rPr>
              <w:t>21 September 202</w:t>
            </w:r>
            <w:r w:rsidR="00263840">
              <w:rPr>
                <w:rFonts w:ascii="Times New Roman" w:hAnsi="Times New Roman" w:cs="Times New Roman"/>
                <w:sz w:val="28"/>
              </w:rPr>
              <w:t>0</w:t>
            </w:r>
          </w:p>
        </w:tc>
      </w:tr>
      <w:tr w:rsidR="005D4F45" w:rsidRPr="00D32586" w14:paraId="6DFF6003" w14:textId="77777777" w:rsidTr="00B97024">
        <w:trPr>
          <w:trHeight w:val="193"/>
        </w:trPr>
        <w:tc>
          <w:tcPr>
            <w:tcW w:w="3509" w:type="dxa"/>
            <w:tcBorders>
              <w:top w:val="nil"/>
              <w:left w:val="nil"/>
              <w:bottom w:val="nil"/>
              <w:right w:val="nil"/>
            </w:tcBorders>
            <w:shd w:val="clear" w:color="auto" w:fill="auto"/>
            <w:tcMar>
              <w:top w:w="80" w:type="dxa"/>
              <w:left w:w="80" w:type="dxa"/>
              <w:bottom w:w="80" w:type="dxa"/>
              <w:right w:w="80" w:type="dxa"/>
            </w:tcMar>
          </w:tcPr>
          <w:p w14:paraId="2AD1BDFA" w14:textId="6A40C777" w:rsidR="005D4F45" w:rsidRPr="00D32586" w:rsidRDefault="003C14A2" w:rsidP="00D32586">
            <w:pPr>
              <w:pStyle w:val="Body"/>
              <w:spacing w:after="0"/>
              <w:rPr>
                <w:rFonts w:ascii="Times New Roman" w:hAnsi="Times New Roman" w:cs="Times New Roman"/>
                <w:b/>
                <w:sz w:val="28"/>
              </w:rPr>
            </w:pPr>
            <w:r>
              <w:rPr>
                <w:rFonts w:ascii="Times New Roman" w:hAnsi="Times New Roman" w:cs="Times New Roman"/>
                <w:b/>
                <w:sz w:val="28"/>
              </w:rPr>
              <w:t>R</w:t>
            </w:r>
            <w:r w:rsidR="0037680F" w:rsidRPr="00D32586">
              <w:rPr>
                <w:rFonts w:ascii="Times New Roman" w:hAnsi="Times New Roman" w:cs="Times New Roman"/>
                <w:b/>
                <w:sz w:val="28"/>
              </w:rPr>
              <w:t>elease date:</w:t>
            </w:r>
          </w:p>
        </w:tc>
        <w:tc>
          <w:tcPr>
            <w:tcW w:w="4343" w:type="dxa"/>
            <w:tcBorders>
              <w:top w:val="nil"/>
              <w:left w:val="nil"/>
              <w:bottom w:val="nil"/>
              <w:right w:val="nil"/>
            </w:tcBorders>
            <w:shd w:val="clear" w:color="auto" w:fill="auto"/>
            <w:tcMar>
              <w:top w:w="80" w:type="dxa"/>
              <w:left w:w="80" w:type="dxa"/>
              <w:bottom w:w="80" w:type="dxa"/>
              <w:right w:w="80" w:type="dxa"/>
            </w:tcMar>
          </w:tcPr>
          <w:p w14:paraId="4B71F636" w14:textId="199E95E8" w:rsidR="005D4F45" w:rsidRPr="00D32586" w:rsidRDefault="00473058" w:rsidP="00422865">
            <w:pPr>
              <w:pStyle w:val="Body"/>
              <w:spacing w:after="0"/>
              <w:rPr>
                <w:rFonts w:ascii="Times New Roman" w:hAnsi="Times New Roman" w:cs="Times New Roman"/>
                <w:sz w:val="28"/>
              </w:rPr>
            </w:pPr>
            <w:r>
              <w:rPr>
                <w:rFonts w:ascii="Times New Roman" w:hAnsi="Times New Roman" w:cs="Times New Roman"/>
                <w:sz w:val="28"/>
              </w:rPr>
              <w:t>1 September 2020</w:t>
            </w:r>
          </w:p>
        </w:tc>
      </w:tr>
      <w:tr w:rsidR="005D4F45" w:rsidRPr="00D32586" w14:paraId="44904DA4" w14:textId="77777777" w:rsidTr="00B97024">
        <w:trPr>
          <w:trHeight w:val="193"/>
        </w:trPr>
        <w:tc>
          <w:tcPr>
            <w:tcW w:w="3509" w:type="dxa"/>
            <w:tcBorders>
              <w:top w:val="nil"/>
              <w:left w:val="nil"/>
              <w:bottom w:val="nil"/>
              <w:right w:val="nil"/>
            </w:tcBorders>
            <w:shd w:val="clear" w:color="auto" w:fill="auto"/>
            <w:tcMar>
              <w:top w:w="80" w:type="dxa"/>
              <w:left w:w="80" w:type="dxa"/>
              <w:bottom w:w="80" w:type="dxa"/>
              <w:right w:w="80" w:type="dxa"/>
            </w:tcMar>
          </w:tcPr>
          <w:p w14:paraId="4DF13C7E" w14:textId="77777777" w:rsidR="005D4F45" w:rsidRDefault="0037680F" w:rsidP="006E01FF">
            <w:pPr>
              <w:pStyle w:val="Body"/>
              <w:spacing w:after="120"/>
              <w:rPr>
                <w:rFonts w:ascii="Times New Roman" w:hAnsi="Times New Roman" w:cs="Times New Roman"/>
                <w:b/>
                <w:sz w:val="28"/>
              </w:rPr>
            </w:pPr>
            <w:r w:rsidRPr="00D32586">
              <w:rPr>
                <w:rFonts w:ascii="Times New Roman" w:hAnsi="Times New Roman" w:cs="Times New Roman"/>
                <w:b/>
                <w:sz w:val="28"/>
              </w:rPr>
              <w:t>Value:</w:t>
            </w:r>
          </w:p>
          <w:p w14:paraId="79135097" w14:textId="40660813" w:rsidR="006E01FF" w:rsidRPr="00D32586" w:rsidRDefault="006E01FF" w:rsidP="00D32586">
            <w:pPr>
              <w:pStyle w:val="Body"/>
              <w:spacing w:after="0"/>
              <w:rPr>
                <w:rFonts w:ascii="Times New Roman" w:hAnsi="Times New Roman" w:cs="Times New Roman"/>
                <w:b/>
                <w:sz w:val="28"/>
              </w:rPr>
            </w:pPr>
            <w:r>
              <w:rPr>
                <w:rFonts w:ascii="Times New Roman" w:hAnsi="Times New Roman" w:cs="Times New Roman"/>
                <w:b/>
                <w:sz w:val="28"/>
              </w:rPr>
              <w:t xml:space="preserve">Late Submission Penalty: </w:t>
            </w:r>
          </w:p>
        </w:tc>
        <w:tc>
          <w:tcPr>
            <w:tcW w:w="4343" w:type="dxa"/>
            <w:tcBorders>
              <w:top w:val="nil"/>
              <w:left w:val="nil"/>
              <w:bottom w:val="nil"/>
              <w:right w:val="nil"/>
            </w:tcBorders>
            <w:shd w:val="clear" w:color="auto" w:fill="auto"/>
            <w:tcMar>
              <w:top w:w="80" w:type="dxa"/>
              <w:left w:w="80" w:type="dxa"/>
              <w:bottom w:w="80" w:type="dxa"/>
              <w:right w:w="80" w:type="dxa"/>
            </w:tcMar>
          </w:tcPr>
          <w:p w14:paraId="01D6D570" w14:textId="77777777" w:rsidR="006E01FF" w:rsidRDefault="0037680F" w:rsidP="006E01FF">
            <w:pPr>
              <w:pStyle w:val="Body"/>
              <w:spacing w:after="120"/>
              <w:rPr>
                <w:rFonts w:ascii="Times New Roman" w:hAnsi="Times New Roman" w:cs="Times New Roman"/>
                <w:sz w:val="28"/>
              </w:rPr>
            </w:pPr>
            <w:r w:rsidRPr="00D32586">
              <w:rPr>
                <w:rFonts w:ascii="Times New Roman" w:hAnsi="Times New Roman" w:cs="Times New Roman"/>
                <w:sz w:val="28"/>
              </w:rPr>
              <w:t>25%</w:t>
            </w:r>
          </w:p>
          <w:p w14:paraId="7507BAA5" w14:textId="2EC49D5A" w:rsidR="006E01FF" w:rsidRPr="00D32586" w:rsidRDefault="006E01FF" w:rsidP="00D32586">
            <w:pPr>
              <w:pStyle w:val="Body"/>
              <w:spacing w:after="0"/>
              <w:rPr>
                <w:rFonts w:ascii="Times New Roman" w:hAnsi="Times New Roman" w:cs="Times New Roman"/>
                <w:sz w:val="28"/>
              </w:rPr>
            </w:pPr>
            <w:r>
              <w:rPr>
                <w:rFonts w:ascii="Times New Roman" w:hAnsi="Times New Roman" w:cs="Times New Roman"/>
                <w:sz w:val="28"/>
              </w:rPr>
              <w:t>5 marks per day</w:t>
            </w:r>
          </w:p>
        </w:tc>
      </w:tr>
    </w:tbl>
    <w:p w14:paraId="6EFF7699" w14:textId="77777777" w:rsidR="005D4F45" w:rsidRPr="005861E1" w:rsidRDefault="0037680F">
      <w:pPr>
        <w:pStyle w:val="Heading4"/>
        <w:rPr>
          <w:rFonts w:ascii="Times New Roman" w:eastAsia="Times New Roman Bold" w:hAnsi="Times New Roman" w:cs="Times New Roman"/>
          <w:sz w:val="24"/>
          <w:szCs w:val="24"/>
        </w:rPr>
      </w:pPr>
      <w:r w:rsidRPr="005861E1">
        <w:rPr>
          <w:rFonts w:ascii="Times New Roman" w:hAnsi="Times New Roman" w:cs="Times New Roman"/>
          <w:sz w:val="24"/>
          <w:szCs w:val="24"/>
        </w:rPr>
        <w:t>Rationale</w:t>
      </w:r>
    </w:p>
    <w:p w14:paraId="5975CC9B" w14:textId="77777777" w:rsidR="005D4F45" w:rsidRPr="005861E1" w:rsidRDefault="0037680F">
      <w:pPr>
        <w:pStyle w:val="Body"/>
        <w:spacing w:line="240" w:lineRule="auto"/>
        <w:rPr>
          <w:rFonts w:ascii="Times New Roman" w:hAnsi="Times New Roman" w:cs="Times New Roman"/>
        </w:rPr>
      </w:pPr>
      <w:r w:rsidRPr="005861E1">
        <w:rPr>
          <w:rFonts w:ascii="Times New Roman" w:hAnsi="Times New Roman" w:cs="Times New Roman"/>
        </w:rPr>
        <w:t>This assignment assesses the following learning outcomes</w:t>
      </w:r>
      <w:r w:rsidR="00A82CB7" w:rsidRPr="005861E1">
        <w:rPr>
          <w:rFonts w:ascii="Times New Roman" w:hAnsi="Times New Roman" w:cs="Times New Roman"/>
        </w:rPr>
        <w:t>:</w:t>
      </w:r>
    </w:p>
    <w:p w14:paraId="17374E6C" w14:textId="0CB779AD" w:rsidR="00AF314A" w:rsidRPr="005861E1" w:rsidRDefault="00AF314A" w:rsidP="00AF314A">
      <w:pPr>
        <w:pStyle w:val="Body"/>
        <w:spacing w:after="0" w:line="240" w:lineRule="auto"/>
        <w:rPr>
          <w:rFonts w:ascii="Times New Roman" w:hAnsi="Times New Roman" w:cs="Times New Roman"/>
        </w:rPr>
      </w:pPr>
      <w:r w:rsidRPr="005861E1">
        <w:rPr>
          <w:rFonts w:ascii="Times New Roman" w:hAnsi="Times New Roman" w:cs="Times New Roman"/>
        </w:rPr>
        <w:t xml:space="preserve">CLO1: </w:t>
      </w:r>
      <w:r w:rsidR="00473058" w:rsidRPr="00473058">
        <w:rPr>
          <w:rFonts w:ascii="Times New Roman" w:hAnsi="Times New Roman" w:cs="Times New Roman"/>
        </w:rPr>
        <w:t>discuss various frameworks, architectural concepts and design patterns used in information systems development; (C2, PLO1, MQF1)</w:t>
      </w:r>
    </w:p>
    <w:p w14:paraId="3FC83F3B" w14:textId="52A9C4F7" w:rsidR="00AF314A" w:rsidRPr="005861E1" w:rsidRDefault="00AF314A" w:rsidP="00AF314A">
      <w:pPr>
        <w:pStyle w:val="Body"/>
        <w:spacing w:after="0" w:line="240" w:lineRule="auto"/>
        <w:rPr>
          <w:rFonts w:ascii="Times New Roman" w:hAnsi="Times New Roman" w:cs="Times New Roman"/>
        </w:rPr>
      </w:pPr>
      <w:r w:rsidRPr="005861E1">
        <w:rPr>
          <w:rFonts w:ascii="Times New Roman" w:hAnsi="Times New Roman" w:cs="Times New Roman"/>
        </w:rPr>
        <w:t xml:space="preserve">CLO2: </w:t>
      </w:r>
      <w:r w:rsidR="00473058" w:rsidRPr="00473058">
        <w:rPr>
          <w:rFonts w:ascii="Times New Roman" w:hAnsi="Times New Roman" w:cs="Times New Roman"/>
        </w:rPr>
        <w:t>produce analysis and design artifacts to address information systems requirements; (C3, PLO2, MQF2)</w:t>
      </w:r>
    </w:p>
    <w:p w14:paraId="139F6E43" w14:textId="77777777" w:rsidR="005D4F45" w:rsidRPr="005861E1" w:rsidRDefault="005D4F45">
      <w:pPr>
        <w:pStyle w:val="Body"/>
        <w:spacing w:line="240" w:lineRule="auto"/>
        <w:rPr>
          <w:rFonts w:ascii="Times New Roman" w:eastAsia="Times New Roman Bold" w:hAnsi="Times New Roman" w:cs="Times New Roman"/>
        </w:rPr>
      </w:pPr>
    </w:p>
    <w:p w14:paraId="0105D53A" w14:textId="35BBA9A5" w:rsidR="00965B21" w:rsidRPr="0090407C" w:rsidRDefault="0037680F" w:rsidP="00965B21">
      <w:pPr>
        <w:pStyle w:val="Body"/>
        <w:spacing w:line="240" w:lineRule="auto"/>
        <w:rPr>
          <w:rFonts w:ascii="Times New Roman" w:eastAsia="Times New Roman Bold" w:hAnsi="Times New Roman" w:cs="Times New Roman"/>
        </w:rPr>
      </w:pPr>
      <w:r w:rsidRPr="005861E1">
        <w:rPr>
          <w:rFonts w:ascii="Times New Roman" w:hAnsi="Times New Roman" w:cs="Times New Roman"/>
        </w:rPr>
        <w:t xml:space="preserve">This is a group assignment. You should form </w:t>
      </w:r>
      <w:r w:rsidR="00A72BAB">
        <w:rPr>
          <w:rFonts w:ascii="Times New Roman" w:hAnsi="Times New Roman" w:cs="Times New Roman"/>
        </w:rPr>
        <w:t xml:space="preserve">a </w:t>
      </w:r>
      <w:r w:rsidRPr="005861E1">
        <w:rPr>
          <w:rFonts w:ascii="Times New Roman" w:hAnsi="Times New Roman" w:cs="Times New Roman"/>
        </w:rPr>
        <w:t xml:space="preserve">group of </w:t>
      </w:r>
      <w:r w:rsidR="0069011F" w:rsidRPr="005861E1">
        <w:rPr>
          <w:rFonts w:ascii="Times New Roman" w:hAnsi="Times New Roman" w:cs="Times New Roman"/>
        </w:rPr>
        <w:t xml:space="preserve">TWO </w:t>
      </w:r>
      <w:r w:rsidR="0090407C">
        <w:rPr>
          <w:rFonts w:ascii="Times New Roman" w:hAnsi="Times New Roman" w:cs="Times New Roman"/>
        </w:rPr>
        <w:t xml:space="preserve">to THREE </w:t>
      </w:r>
      <w:r w:rsidRPr="005861E1">
        <w:rPr>
          <w:rFonts w:ascii="Times New Roman" w:hAnsi="Times New Roman" w:cs="Times New Roman"/>
        </w:rPr>
        <w:t>students.</w:t>
      </w:r>
      <w:r w:rsidR="00965B21">
        <w:rPr>
          <w:rFonts w:ascii="Times New Roman" w:hAnsi="Times New Roman" w:cs="Times New Roman"/>
        </w:rPr>
        <w:t xml:space="preserve"> </w:t>
      </w:r>
      <w:r w:rsidR="00965B21" w:rsidRPr="005861E1">
        <w:rPr>
          <w:rFonts w:ascii="Times New Roman" w:eastAsia="Times New Roman Bold" w:hAnsi="Times New Roman" w:cs="Times New Roman"/>
        </w:rPr>
        <w:t xml:space="preserve">You are required to collaborate with your team using </w:t>
      </w:r>
      <w:r w:rsidR="00473058">
        <w:rPr>
          <w:rFonts w:ascii="Times New Roman" w:eastAsia="Times New Roman Bold" w:hAnsi="Times New Roman" w:cs="Times New Roman"/>
        </w:rPr>
        <w:t xml:space="preserve">your Teams Channel in the subject. </w:t>
      </w:r>
    </w:p>
    <w:p w14:paraId="040514C2" w14:textId="77777777" w:rsidR="005D4F45" w:rsidRPr="005861E1" w:rsidRDefault="0037680F" w:rsidP="00D32586">
      <w:pPr>
        <w:pStyle w:val="Body"/>
        <w:jc w:val="both"/>
        <w:rPr>
          <w:rFonts w:ascii="Times New Roman" w:hAnsi="Times New Roman" w:cs="Times New Roman"/>
        </w:rPr>
      </w:pPr>
      <w:r w:rsidRPr="005861E1">
        <w:rPr>
          <w:rFonts w:ascii="Times New Roman" w:hAnsi="Times New Roman" w:cs="Times New Roman"/>
          <w:u w:val="single"/>
        </w:rPr>
        <w:t>You should carry out the tasks in sequence</w:t>
      </w:r>
      <w:r w:rsidRPr="005861E1">
        <w:rPr>
          <w:rFonts w:ascii="Times New Roman" w:hAnsi="Times New Roman" w:cs="Times New Roman"/>
        </w:rPr>
        <w:t xml:space="preserve">, which means that you will have to plan and start work early in order to collaborate well. </w:t>
      </w:r>
    </w:p>
    <w:p w14:paraId="4C7310BD" w14:textId="0D921EFF" w:rsidR="005D4F45" w:rsidRPr="005861E1" w:rsidRDefault="00A72BAB">
      <w:pPr>
        <w:pStyle w:val="Body"/>
        <w:spacing w:line="240" w:lineRule="auto"/>
        <w:rPr>
          <w:rFonts w:ascii="Times New Roman" w:hAnsi="Times New Roman" w:cs="Times New Roman"/>
        </w:rPr>
      </w:pPr>
      <w:r w:rsidRPr="00A544C7">
        <w:rPr>
          <w:rFonts w:ascii="Times New Roman" w:hAnsi="Times New Roman" w:cs="Times New Roman"/>
          <w:b/>
          <w:bCs/>
        </w:rPr>
        <w:t>Each team member</w:t>
      </w:r>
      <w:r>
        <w:rPr>
          <w:rFonts w:ascii="Times New Roman" w:hAnsi="Times New Roman" w:cs="Times New Roman"/>
        </w:rPr>
        <w:t xml:space="preserve"> must submit the s</w:t>
      </w:r>
      <w:r w:rsidR="00AF314A" w:rsidRPr="005861E1">
        <w:rPr>
          <w:rFonts w:ascii="Times New Roman" w:hAnsi="Times New Roman" w:cs="Times New Roman"/>
        </w:rPr>
        <w:t xml:space="preserve">oft copy </w:t>
      </w:r>
      <w:r w:rsidR="005861E1" w:rsidRPr="005861E1">
        <w:rPr>
          <w:rFonts w:ascii="Times New Roman" w:hAnsi="Times New Roman" w:cs="Times New Roman"/>
        </w:rPr>
        <w:t xml:space="preserve">of the Functional Specifications Report </w:t>
      </w:r>
      <w:r w:rsidR="005861E1">
        <w:rPr>
          <w:rFonts w:ascii="Times New Roman" w:hAnsi="Times New Roman" w:cs="Times New Roman"/>
        </w:rPr>
        <w:t>(Item (</w:t>
      </w:r>
      <w:r w:rsidR="00A544C7">
        <w:rPr>
          <w:rFonts w:ascii="Times New Roman" w:hAnsi="Times New Roman" w:cs="Times New Roman"/>
        </w:rPr>
        <w:t>e</w:t>
      </w:r>
      <w:r w:rsidR="005861E1">
        <w:rPr>
          <w:rFonts w:ascii="Times New Roman" w:hAnsi="Times New Roman" w:cs="Times New Roman"/>
        </w:rPr>
        <w:t xml:space="preserve">) </w:t>
      </w:r>
      <w:r w:rsidR="005861E1" w:rsidRPr="005861E1">
        <w:rPr>
          <w:rFonts w:ascii="Times New Roman" w:hAnsi="Times New Roman" w:cs="Times New Roman"/>
          <w:b/>
        </w:rPr>
        <w:t>ONLY</w:t>
      </w:r>
      <w:r w:rsidR="005861E1">
        <w:rPr>
          <w:rFonts w:ascii="Times New Roman" w:hAnsi="Times New Roman" w:cs="Times New Roman"/>
        </w:rPr>
        <w:t xml:space="preserve">) </w:t>
      </w:r>
      <w:r w:rsidR="00AF314A" w:rsidRPr="005861E1">
        <w:rPr>
          <w:rFonts w:ascii="Times New Roman" w:hAnsi="Times New Roman" w:cs="Times New Roman"/>
        </w:rPr>
        <w:t xml:space="preserve">to </w:t>
      </w:r>
      <w:hyperlink r:id="rId11" w:history="1">
        <w:r w:rsidR="00AF314A" w:rsidRPr="005861E1">
          <w:rPr>
            <w:rStyle w:val="Hyperlink"/>
            <w:rFonts w:ascii="Times New Roman" w:hAnsi="Times New Roman" w:cs="Times New Roman"/>
          </w:rPr>
          <w:t>http://turnitin.com</w:t>
        </w:r>
      </w:hyperlink>
      <w:r w:rsidR="00AF314A" w:rsidRPr="005861E1">
        <w:rPr>
          <w:rFonts w:ascii="Times New Roman" w:hAnsi="Times New Roman" w:cs="Times New Roman"/>
        </w:rPr>
        <w:t xml:space="preserve">.  </w:t>
      </w:r>
      <w:r w:rsidR="0037680F" w:rsidRPr="005861E1">
        <w:rPr>
          <w:rFonts w:ascii="Times New Roman" w:hAnsi="Times New Roman" w:cs="Times New Roman"/>
        </w:rPr>
        <w:t>The c</w:t>
      </w:r>
      <w:r w:rsidR="000B4F94" w:rsidRPr="005861E1">
        <w:rPr>
          <w:rFonts w:ascii="Times New Roman" w:hAnsi="Times New Roman" w:cs="Times New Roman"/>
        </w:rPr>
        <w:t xml:space="preserve">lass information for </w:t>
      </w:r>
      <w:proofErr w:type="spellStart"/>
      <w:r w:rsidR="000B4F94" w:rsidRPr="005861E1">
        <w:rPr>
          <w:rFonts w:ascii="Times New Roman" w:hAnsi="Times New Roman" w:cs="Times New Roman"/>
        </w:rPr>
        <w:t>turnitin</w:t>
      </w:r>
      <w:proofErr w:type="spellEnd"/>
      <w:r w:rsidR="000B4F94" w:rsidRPr="005861E1">
        <w:rPr>
          <w:rFonts w:ascii="Times New Roman" w:hAnsi="Times New Roman" w:cs="Times New Roman"/>
        </w:rPr>
        <w:t xml:space="preserve"> su</w:t>
      </w:r>
      <w:r w:rsidR="0037680F" w:rsidRPr="005861E1">
        <w:rPr>
          <w:rFonts w:ascii="Times New Roman" w:hAnsi="Times New Roman" w:cs="Times New Roman"/>
        </w:rPr>
        <w:t>bmission is as follows:</w:t>
      </w:r>
    </w:p>
    <w:p w14:paraId="7555F0BC" w14:textId="4CEAE728" w:rsidR="005D4F45" w:rsidRPr="005861E1" w:rsidRDefault="0037680F">
      <w:pPr>
        <w:pStyle w:val="Body"/>
        <w:pBdr>
          <w:top w:val="single" w:sz="4" w:space="0" w:color="000000"/>
          <w:left w:val="single" w:sz="4" w:space="0" w:color="000000"/>
          <w:bottom w:val="single" w:sz="4" w:space="0" w:color="000000"/>
          <w:right w:val="single" w:sz="4" w:space="0" w:color="000000"/>
        </w:pBdr>
        <w:spacing w:line="240" w:lineRule="auto"/>
        <w:rPr>
          <w:rFonts w:ascii="Times New Roman" w:hAnsi="Times New Roman" w:cs="Times New Roman"/>
        </w:rPr>
      </w:pPr>
      <w:r w:rsidRPr="005861E1">
        <w:rPr>
          <w:rFonts w:ascii="Times New Roman" w:hAnsi="Times New Roman" w:cs="Times New Roman"/>
        </w:rPr>
        <w:t xml:space="preserve">Class code: </w:t>
      </w:r>
      <w:r w:rsidR="003658F7" w:rsidRPr="003658F7">
        <w:rPr>
          <w:rFonts w:ascii="Times New Roman" w:hAnsi="Times New Roman" w:cs="Times New Roman"/>
          <w:b/>
          <w:bCs/>
        </w:rPr>
        <w:t>26174172</w:t>
      </w:r>
    </w:p>
    <w:p w14:paraId="7D014079" w14:textId="7B4EA957" w:rsidR="005D4F45" w:rsidRPr="005861E1" w:rsidRDefault="0037680F">
      <w:pPr>
        <w:pStyle w:val="Body"/>
        <w:pBdr>
          <w:top w:val="single" w:sz="4" w:space="0" w:color="000000"/>
          <w:left w:val="single" w:sz="4" w:space="0" w:color="000000"/>
          <w:bottom w:val="single" w:sz="4" w:space="0" w:color="000000"/>
          <w:right w:val="single" w:sz="4" w:space="0" w:color="000000"/>
        </w:pBdr>
        <w:spacing w:line="240" w:lineRule="auto"/>
        <w:rPr>
          <w:rFonts w:ascii="Times New Roman" w:hAnsi="Times New Roman" w:cs="Times New Roman"/>
          <w:lang w:val="fr-FR"/>
        </w:rPr>
      </w:pPr>
      <w:proofErr w:type="spellStart"/>
      <w:r w:rsidRPr="005861E1">
        <w:rPr>
          <w:rFonts w:ascii="Times New Roman" w:hAnsi="Times New Roman" w:cs="Times New Roman"/>
          <w:lang w:val="fr-FR"/>
        </w:rPr>
        <w:t>Enrolment</w:t>
      </w:r>
      <w:proofErr w:type="spellEnd"/>
      <w:r w:rsidRPr="005861E1">
        <w:rPr>
          <w:rFonts w:ascii="Times New Roman" w:hAnsi="Times New Roman" w:cs="Times New Roman"/>
          <w:lang w:val="fr-FR"/>
        </w:rPr>
        <w:t xml:space="preserve"> </w:t>
      </w:r>
      <w:proofErr w:type="gramStart"/>
      <w:r w:rsidRPr="005861E1">
        <w:rPr>
          <w:rFonts w:ascii="Times New Roman" w:hAnsi="Times New Roman" w:cs="Times New Roman"/>
          <w:lang w:val="fr-FR"/>
        </w:rPr>
        <w:t>code:</w:t>
      </w:r>
      <w:proofErr w:type="gramEnd"/>
      <w:r w:rsidRPr="005861E1">
        <w:rPr>
          <w:rFonts w:ascii="Times New Roman" w:hAnsi="Times New Roman" w:cs="Times New Roman"/>
          <w:lang w:val="fr-FR"/>
        </w:rPr>
        <w:t xml:space="preserve"> </w:t>
      </w:r>
      <w:r w:rsidR="003658F7">
        <w:rPr>
          <w:rFonts w:ascii="Times New Roman" w:hAnsi="Times New Roman" w:cs="Times New Roman"/>
          <w:lang w:val="fr-FR"/>
        </w:rPr>
        <w:t>Architect</w:t>
      </w:r>
    </w:p>
    <w:p w14:paraId="34135C9E" w14:textId="3A10A99E" w:rsidR="000B0068" w:rsidRPr="005861E1" w:rsidRDefault="000B0068">
      <w:pPr>
        <w:pStyle w:val="Body"/>
        <w:pBdr>
          <w:top w:val="single" w:sz="4" w:space="0" w:color="000000"/>
          <w:left w:val="single" w:sz="4" w:space="0" w:color="000000"/>
          <w:bottom w:val="single" w:sz="4" w:space="0" w:color="000000"/>
          <w:right w:val="single" w:sz="4" w:space="0" w:color="000000"/>
        </w:pBdr>
        <w:spacing w:line="240" w:lineRule="auto"/>
        <w:rPr>
          <w:rFonts w:ascii="Times New Roman" w:hAnsi="Times New Roman" w:cs="Times New Roman"/>
        </w:rPr>
      </w:pPr>
      <w:r w:rsidRPr="005861E1">
        <w:rPr>
          <w:rFonts w:ascii="Times New Roman" w:hAnsi="Times New Roman" w:cs="Times New Roman"/>
          <w:highlight w:val="yellow"/>
          <w:lang w:val="fr-FR"/>
        </w:rPr>
        <w:t xml:space="preserve">Do not put </w:t>
      </w:r>
      <w:r w:rsidR="005861E1" w:rsidRPr="005861E1">
        <w:rPr>
          <w:rFonts w:ascii="Times New Roman" w:hAnsi="Times New Roman" w:cs="Times New Roman"/>
          <w:highlight w:val="yellow"/>
          <w:lang w:val="fr-FR"/>
        </w:rPr>
        <w:t xml:space="preserve">the cover </w:t>
      </w:r>
      <w:proofErr w:type="spellStart"/>
      <w:r w:rsidR="005861E1" w:rsidRPr="005861E1">
        <w:rPr>
          <w:rFonts w:ascii="Times New Roman" w:hAnsi="Times New Roman" w:cs="Times New Roman"/>
          <w:highlight w:val="yellow"/>
          <w:lang w:val="fr-FR"/>
        </w:rPr>
        <w:t>sheet</w:t>
      </w:r>
      <w:proofErr w:type="spellEnd"/>
      <w:r w:rsidR="005861E1" w:rsidRPr="005861E1">
        <w:rPr>
          <w:rFonts w:ascii="Times New Roman" w:hAnsi="Times New Roman" w:cs="Times New Roman"/>
          <w:highlight w:val="yellow"/>
          <w:lang w:val="fr-FR"/>
        </w:rPr>
        <w:t xml:space="preserve">, </w:t>
      </w:r>
      <w:proofErr w:type="spellStart"/>
      <w:r w:rsidR="005861E1" w:rsidRPr="005861E1">
        <w:rPr>
          <w:rFonts w:ascii="Times New Roman" w:hAnsi="Times New Roman" w:cs="Times New Roman"/>
          <w:highlight w:val="yellow"/>
          <w:lang w:val="fr-FR"/>
        </w:rPr>
        <w:t>marksheet</w:t>
      </w:r>
      <w:proofErr w:type="spellEnd"/>
      <w:r w:rsidR="005861E1" w:rsidRPr="005861E1">
        <w:rPr>
          <w:rFonts w:ascii="Times New Roman" w:hAnsi="Times New Roman" w:cs="Times New Roman"/>
          <w:highlight w:val="yellow"/>
          <w:lang w:val="fr-FR"/>
        </w:rPr>
        <w:t xml:space="preserve"> or </w:t>
      </w:r>
      <w:proofErr w:type="spellStart"/>
      <w:r w:rsidR="005861E1" w:rsidRPr="005861E1">
        <w:rPr>
          <w:rFonts w:ascii="Times New Roman" w:hAnsi="Times New Roman" w:cs="Times New Roman"/>
          <w:highlight w:val="yellow"/>
          <w:lang w:val="fr-FR"/>
        </w:rPr>
        <w:t>any</w:t>
      </w:r>
      <w:proofErr w:type="spellEnd"/>
      <w:r w:rsidR="005861E1" w:rsidRPr="005861E1">
        <w:rPr>
          <w:rFonts w:ascii="Times New Roman" w:hAnsi="Times New Roman" w:cs="Times New Roman"/>
          <w:highlight w:val="yellow"/>
          <w:lang w:val="fr-FR"/>
        </w:rPr>
        <w:t xml:space="preserve"> </w:t>
      </w:r>
      <w:proofErr w:type="spellStart"/>
      <w:r w:rsidR="005861E1" w:rsidRPr="005861E1">
        <w:rPr>
          <w:rFonts w:ascii="Times New Roman" w:hAnsi="Times New Roman" w:cs="Times New Roman"/>
          <w:highlight w:val="yellow"/>
          <w:lang w:val="fr-FR"/>
        </w:rPr>
        <w:t>n</w:t>
      </w:r>
      <w:r w:rsidRPr="005861E1">
        <w:rPr>
          <w:rFonts w:ascii="Times New Roman" w:hAnsi="Times New Roman" w:cs="Times New Roman"/>
          <w:highlight w:val="yellow"/>
          <w:lang w:val="fr-FR"/>
        </w:rPr>
        <w:t>ames</w:t>
      </w:r>
      <w:proofErr w:type="spellEnd"/>
      <w:r w:rsidRPr="005861E1">
        <w:rPr>
          <w:rFonts w:ascii="Times New Roman" w:hAnsi="Times New Roman" w:cs="Times New Roman"/>
          <w:highlight w:val="yellow"/>
          <w:lang w:val="fr-FR"/>
        </w:rPr>
        <w:t xml:space="preserve"> </w:t>
      </w:r>
      <w:r w:rsidR="005861E1" w:rsidRPr="005861E1">
        <w:rPr>
          <w:rFonts w:ascii="Times New Roman" w:hAnsi="Times New Roman" w:cs="Times New Roman"/>
          <w:highlight w:val="yellow"/>
          <w:lang w:val="fr-FR"/>
        </w:rPr>
        <w:t xml:space="preserve">or </w:t>
      </w:r>
      <w:proofErr w:type="spellStart"/>
      <w:r w:rsidR="005861E1" w:rsidRPr="005861E1">
        <w:rPr>
          <w:rFonts w:ascii="Times New Roman" w:hAnsi="Times New Roman" w:cs="Times New Roman"/>
          <w:highlight w:val="yellow"/>
          <w:lang w:val="fr-FR"/>
        </w:rPr>
        <w:t>student</w:t>
      </w:r>
      <w:proofErr w:type="spellEnd"/>
      <w:r w:rsidR="00F90678">
        <w:rPr>
          <w:rFonts w:ascii="Times New Roman" w:hAnsi="Times New Roman" w:cs="Times New Roman"/>
          <w:highlight w:val="yellow"/>
          <w:lang w:val="fr-FR"/>
        </w:rPr>
        <w:t xml:space="preserve"> </w:t>
      </w:r>
      <w:r w:rsidR="005861E1" w:rsidRPr="005861E1">
        <w:rPr>
          <w:rFonts w:ascii="Times New Roman" w:hAnsi="Times New Roman" w:cs="Times New Roman"/>
          <w:highlight w:val="yellow"/>
          <w:lang w:val="fr-FR"/>
        </w:rPr>
        <w:t xml:space="preserve">IDs </w:t>
      </w:r>
      <w:r w:rsidRPr="005861E1">
        <w:rPr>
          <w:rFonts w:ascii="Times New Roman" w:hAnsi="Times New Roman" w:cs="Times New Roman"/>
          <w:highlight w:val="yellow"/>
          <w:lang w:val="fr-FR"/>
        </w:rPr>
        <w:t xml:space="preserve">in </w:t>
      </w:r>
      <w:proofErr w:type="spellStart"/>
      <w:r w:rsidRPr="005861E1">
        <w:rPr>
          <w:rFonts w:ascii="Times New Roman" w:hAnsi="Times New Roman" w:cs="Times New Roman"/>
          <w:highlight w:val="yellow"/>
          <w:lang w:val="fr-FR"/>
        </w:rPr>
        <w:t>your</w:t>
      </w:r>
      <w:proofErr w:type="spellEnd"/>
      <w:r w:rsidRPr="005861E1">
        <w:rPr>
          <w:rFonts w:ascii="Times New Roman" w:hAnsi="Times New Roman" w:cs="Times New Roman"/>
          <w:highlight w:val="yellow"/>
          <w:lang w:val="fr-FR"/>
        </w:rPr>
        <w:t xml:space="preserve"> soft copy </w:t>
      </w:r>
      <w:proofErr w:type="spellStart"/>
      <w:proofErr w:type="gramStart"/>
      <w:r w:rsidRPr="005861E1">
        <w:rPr>
          <w:rFonts w:ascii="Times New Roman" w:hAnsi="Times New Roman" w:cs="Times New Roman"/>
          <w:highlight w:val="yellow"/>
          <w:lang w:val="fr-FR"/>
        </w:rPr>
        <w:t>submission</w:t>
      </w:r>
      <w:proofErr w:type="spellEnd"/>
      <w:r w:rsidRPr="005861E1">
        <w:rPr>
          <w:rFonts w:ascii="Times New Roman" w:hAnsi="Times New Roman" w:cs="Times New Roman"/>
          <w:highlight w:val="yellow"/>
          <w:lang w:val="fr-FR"/>
        </w:rPr>
        <w:t>;</w:t>
      </w:r>
      <w:proofErr w:type="gramEnd"/>
      <w:r w:rsidRPr="005861E1">
        <w:rPr>
          <w:rFonts w:ascii="Times New Roman" w:hAnsi="Times New Roman" w:cs="Times New Roman"/>
          <w:highlight w:val="yellow"/>
          <w:lang w:val="fr-FR"/>
        </w:rPr>
        <w:t xml:space="preserve"> </w:t>
      </w:r>
      <w:proofErr w:type="spellStart"/>
      <w:r w:rsidRPr="005861E1">
        <w:rPr>
          <w:rFonts w:ascii="Times New Roman" w:hAnsi="Times New Roman" w:cs="Times New Roman"/>
          <w:highlight w:val="yellow"/>
          <w:lang w:val="fr-FR"/>
        </w:rPr>
        <w:t>only</w:t>
      </w:r>
      <w:proofErr w:type="spellEnd"/>
      <w:r w:rsidRPr="005861E1">
        <w:rPr>
          <w:rFonts w:ascii="Times New Roman" w:hAnsi="Times New Roman" w:cs="Times New Roman"/>
          <w:highlight w:val="yellow"/>
          <w:lang w:val="fr-FR"/>
        </w:rPr>
        <w:t xml:space="preserve"> </w:t>
      </w:r>
      <w:proofErr w:type="spellStart"/>
      <w:r w:rsidRPr="005861E1">
        <w:rPr>
          <w:rFonts w:ascii="Times New Roman" w:hAnsi="Times New Roman" w:cs="Times New Roman"/>
          <w:highlight w:val="yellow"/>
          <w:lang w:val="fr-FR"/>
        </w:rPr>
        <w:t>your</w:t>
      </w:r>
      <w:proofErr w:type="spellEnd"/>
      <w:r w:rsidRPr="005861E1">
        <w:rPr>
          <w:rFonts w:ascii="Times New Roman" w:hAnsi="Times New Roman" w:cs="Times New Roman"/>
          <w:highlight w:val="yellow"/>
          <w:lang w:val="fr-FR"/>
        </w:rPr>
        <w:t xml:space="preserve"> TEAM NAME. </w:t>
      </w:r>
      <w:proofErr w:type="spellStart"/>
      <w:r w:rsidRPr="005861E1">
        <w:rPr>
          <w:rFonts w:ascii="Times New Roman" w:hAnsi="Times New Roman" w:cs="Times New Roman"/>
          <w:highlight w:val="yellow"/>
          <w:lang w:val="fr-FR"/>
        </w:rPr>
        <w:t>Your</w:t>
      </w:r>
      <w:proofErr w:type="spellEnd"/>
      <w:r w:rsidRPr="005861E1">
        <w:rPr>
          <w:rFonts w:ascii="Times New Roman" w:hAnsi="Times New Roman" w:cs="Times New Roman"/>
          <w:highlight w:val="yellow"/>
          <w:lang w:val="fr-FR"/>
        </w:rPr>
        <w:t xml:space="preserve"> </w:t>
      </w:r>
      <w:proofErr w:type="spellStart"/>
      <w:r w:rsidRPr="005861E1">
        <w:rPr>
          <w:rFonts w:ascii="Times New Roman" w:hAnsi="Times New Roman" w:cs="Times New Roman"/>
          <w:highlight w:val="yellow"/>
          <w:lang w:val="fr-FR"/>
        </w:rPr>
        <w:t>ass</w:t>
      </w:r>
      <w:r w:rsidR="003C14A2">
        <w:rPr>
          <w:rFonts w:ascii="Times New Roman" w:hAnsi="Times New Roman" w:cs="Times New Roman"/>
          <w:highlight w:val="yellow"/>
          <w:lang w:val="fr-FR"/>
        </w:rPr>
        <w:t>ignments</w:t>
      </w:r>
      <w:proofErr w:type="spellEnd"/>
      <w:r w:rsidR="003C14A2">
        <w:rPr>
          <w:rFonts w:ascii="Times New Roman" w:hAnsi="Times New Roman" w:cs="Times New Roman"/>
          <w:highlight w:val="yellow"/>
          <w:lang w:val="fr-FR"/>
        </w:rPr>
        <w:t xml:space="preserve"> </w:t>
      </w:r>
      <w:proofErr w:type="spellStart"/>
      <w:r w:rsidR="003C14A2">
        <w:rPr>
          <w:rFonts w:ascii="Times New Roman" w:hAnsi="Times New Roman" w:cs="Times New Roman"/>
          <w:highlight w:val="yellow"/>
          <w:lang w:val="fr-FR"/>
        </w:rPr>
        <w:t>will</w:t>
      </w:r>
      <w:proofErr w:type="spellEnd"/>
      <w:r w:rsidR="003C14A2">
        <w:rPr>
          <w:rFonts w:ascii="Times New Roman" w:hAnsi="Times New Roman" w:cs="Times New Roman"/>
          <w:highlight w:val="yellow"/>
          <w:lang w:val="fr-FR"/>
        </w:rPr>
        <w:t xml:space="preserve"> </w:t>
      </w:r>
      <w:proofErr w:type="spellStart"/>
      <w:r w:rsidR="003C14A2">
        <w:rPr>
          <w:rFonts w:ascii="Times New Roman" w:hAnsi="Times New Roman" w:cs="Times New Roman"/>
          <w:highlight w:val="yellow"/>
          <w:lang w:val="fr-FR"/>
        </w:rPr>
        <w:t>be</w:t>
      </w:r>
      <w:proofErr w:type="spellEnd"/>
      <w:r w:rsidR="003C14A2">
        <w:rPr>
          <w:rFonts w:ascii="Times New Roman" w:hAnsi="Times New Roman" w:cs="Times New Roman"/>
          <w:highlight w:val="yellow"/>
          <w:lang w:val="fr-FR"/>
        </w:rPr>
        <w:t xml:space="preserve"> </w:t>
      </w:r>
      <w:proofErr w:type="spellStart"/>
      <w:r w:rsidR="003C14A2">
        <w:rPr>
          <w:rFonts w:ascii="Times New Roman" w:hAnsi="Times New Roman" w:cs="Times New Roman"/>
          <w:highlight w:val="yellow"/>
          <w:lang w:val="fr-FR"/>
        </w:rPr>
        <w:t>peer-evaluated</w:t>
      </w:r>
      <w:proofErr w:type="spellEnd"/>
      <w:r w:rsidR="003C14A2">
        <w:rPr>
          <w:rFonts w:ascii="Times New Roman" w:hAnsi="Times New Roman" w:cs="Times New Roman"/>
          <w:highlight w:val="yellow"/>
          <w:lang w:val="fr-FR"/>
        </w:rPr>
        <w:t xml:space="preserve">. </w:t>
      </w:r>
      <w:proofErr w:type="spellStart"/>
      <w:r w:rsidR="003C14A2">
        <w:rPr>
          <w:rFonts w:ascii="Times New Roman" w:hAnsi="Times New Roman" w:cs="Times New Roman"/>
          <w:highlight w:val="yellow"/>
          <w:lang w:val="fr-FR"/>
        </w:rPr>
        <w:t>Each</w:t>
      </w:r>
      <w:proofErr w:type="spellEnd"/>
      <w:r w:rsidR="003C14A2">
        <w:rPr>
          <w:rFonts w:ascii="Times New Roman" w:hAnsi="Times New Roman" w:cs="Times New Roman"/>
          <w:highlight w:val="yellow"/>
          <w:lang w:val="fr-FR"/>
        </w:rPr>
        <w:t xml:space="preserve"> team </w:t>
      </w:r>
      <w:proofErr w:type="spellStart"/>
      <w:r w:rsidR="003C14A2">
        <w:rPr>
          <w:rFonts w:ascii="Times New Roman" w:hAnsi="Times New Roman" w:cs="Times New Roman"/>
          <w:highlight w:val="yellow"/>
          <w:lang w:val="fr-FR"/>
        </w:rPr>
        <w:t>member</w:t>
      </w:r>
      <w:proofErr w:type="spellEnd"/>
      <w:r w:rsidR="003C14A2">
        <w:rPr>
          <w:rFonts w:ascii="Times New Roman" w:hAnsi="Times New Roman" w:cs="Times New Roman"/>
          <w:highlight w:val="yellow"/>
          <w:lang w:val="fr-FR"/>
        </w:rPr>
        <w:t xml:space="preserve"> must </w:t>
      </w:r>
      <w:proofErr w:type="spellStart"/>
      <w:r w:rsidR="003C14A2">
        <w:rPr>
          <w:rFonts w:ascii="Times New Roman" w:hAnsi="Times New Roman" w:cs="Times New Roman"/>
          <w:highlight w:val="yellow"/>
          <w:lang w:val="fr-FR"/>
        </w:rPr>
        <w:t>submit</w:t>
      </w:r>
      <w:proofErr w:type="spellEnd"/>
      <w:r w:rsidR="003C14A2">
        <w:rPr>
          <w:rFonts w:ascii="Times New Roman" w:hAnsi="Times New Roman" w:cs="Times New Roman"/>
          <w:highlight w:val="yellow"/>
          <w:lang w:val="fr-FR"/>
        </w:rPr>
        <w:t xml:space="preserve"> a copy of the </w:t>
      </w:r>
      <w:proofErr w:type="spellStart"/>
      <w:r w:rsidR="00A72BAB">
        <w:rPr>
          <w:rFonts w:ascii="Times New Roman" w:hAnsi="Times New Roman" w:cs="Times New Roman"/>
          <w:highlight w:val="yellow"/>
          <w:lang w:val="fr-FR"/>
        </w:rPr>
        <w:t>entire</w:t>
      </w:r>
      <w:proofErr w:type="spellEnd"/>
      <w:r w:rsidR="00A72BAB">
        <w:rPr>
          <w:rFonts w:ascii="Times New Roman" w:hAnsi="Times New Roman" w:cs="Times New Roman"/>
          <w:highlight w:val="yellow"/>
          <w:lang w:val="fr-FR"/>
        </w:rPr>
        <w:t xml:space="preserve"> </w:t>
      </w:r>
      <w:proofErr w:type="spellStart"/>
      <w:r w:rsidR="003C14A2">
        <w:rPr>
          <w:rFonts w:ascii="Times New Roman" w:hAnsi="Times New Roman" w:cs="Times New Roman"/>
          <w:highlight w:val="yellow"/>
          <w:lang w:val="fr-FR"/>
        </w:rPr>
        <w:t>assignment</w:t>
      </w:r>
      <w:proofErr w:type="spellEnd"/>
      <w:ins w:id="4" w:author="NG, SHU MIN" w:date="2020-09-06T22:33:00Z">
        <w:r w:rsidR="00BB4FA5">
          <w:rPr>
            <w:rFonts w:ascii="Times New Roman" w:hAnsi="Times New Roman" w:cs="Times New Roman"/>
            <w:color w:val="auto"/>
            <w:highlight w:val="yellow"/>
            <w:lang w:val="fr-FR"/>
          </w:rPr>
          <w:t xml:space="preserve"> </w:t>
        </w:r>
        <w:proofErr w:type="spellStart"/>
        <w:r w:rsidR="00BB4FA5">
          <w:rPr>
            <w:rFonts w:ascii="Times New Roman" w:hAnsi="Times New Roman" w:cs="Times New Roman"/>
            <w:color w:val="auto"/>
            <w:highlight w:val="yellow"/>
            <w:lang w:val="fr-FR"/>
          </w:rPr>
          <w:t>in</w:t>
        </w:r>
      </w:ins>
      <w:ins w:id="5" w:author="NG, SHU MIN" w:date="2020-09-06T22:34:00Z">
        <w:r w:rsidR="00BB4FA5">
          <w:rPr>
            <w:rFonts w:ascii="Times New Roman" w:hAnsi="Times New Roman" w:cs="Times New Roman"/>
            <w:color w:val="auto"/>
            <w:highlight w:val="yellow"/>
            <w:lang w:val="fr-FR"/>
          </w:rPr>
          <w:t>to</w:t>
        </w:r>
        <w:proofErr w:type="spellEnd"/>
        <w:r w:rsidR="00BB4FA5">
          <w:rPr>
            <w:rFonts w:ascii="Times New Roman" w:hAnsi="Times New Roman" w:cs="Times New Roman"/>
            <w:color w:val="auto"/>
            <w:highlight w:val="yellow"/>
            <w:lang w:val="fr-FR"/>
          </w:rPr>
          <w:t xml:space="preserve"> </w:t>
        </w:r>
        <w:proofErr w:type="spellStart"/>
        <w:r w:rsidR="00BB4FA5">
          <w:rPr>
            <w:rFonts w:ascii="Times New Roman" w:hAnsi="Times New Roman" w:cs="Times New Roman"/>
            <w:color w:val="auto"/>
            <w:highlight w:val="yellow"/>
            <w:lang w:val="fr-FR"/>
          </w:rPr>
          <w:t>turnitin</w:t>
        </w:r>
        <w:proofErr w:type="spellEnd"/>
        <w:r w:rsidR="00BB4FA5">
          <w:rPr>
            <w:rFonts w:ascii="Times New Roman" w:hAnsi="Times New Roman" w:cs="Times New Roman"/>
            <w:color w:val="auto"/>
            <w:highlight w:val="yellow"/>
            <w:lang w:val="fr-FR"/>
          </w:rPr>
          <w:t xml:space="preserve">. This </w:t>
        </w:r>
        <w:proofErr w:type="spellStart"/>
        <w:r w:rsidR="00BB4FA5">
          <w:rPr>
            <w:rFonts w:ascii="Times New Roman" w:hAnsi="Times New Roman" w:cs="Times New Roman"/>
            <w:color w:val="auto"/>
            <w:highlight w:val="yellow"/>
            <w:lang w:val="fr-FR"/>
          </w:rPr>
          <w:t>will</w:t>
        </w:r>
        <w:proofErr w:type="spellEnd"/>
        <w:r w:rsidR="00BB4FA5">
          <w:rPr>
            <w:rFonts w:ascii="Times New Roman" w:hAnsi="Times New Roman" w:cs="Times New Roman"/>
            <w:color w:val="auto"/>
            <w:highlight w:val="yellow"/>
            <w:lang w:val="fr-FR"/>
          </w:rPr>
          <w:t xml:space="preserve"> </w:t>
        </w:r>
        <w:proofErr w:type="spellStart"/>
        <w:r w:rsidR="00BB4FA5">
          <w:rPr>
            <w:rFonts w:ascii="Times New Roman" w:hAnsi="Times New Roman" w:cs="Times New Roman"/>
            <w:color w:val="auto"/>
            <w:highlight w:val="yellow"/>
            <w:lang w:val="fr-FR"/>
          </w:rPr>
          <w:t>result</w:t>
        </w:r>
        <w:proofErr w:type="spellEnd"/>
        <w:r w:rsidR="00BB4FA5">
          <w:rPr>
            <w:rFonts w:ascii="Times New Roman" w:hAnsi="Times New Roman" w:cs="Times New Roman"/>
            <w:color w:val="auto"/>
            <w:highlight w:val="yellow"/>
            <w:lang w:val="fr-FR"/>
          </w:rPr>
          <w:t xml:space="preserve"> in a 100% </w:t>
        </w:r>
        <w:proofErr w:type="spellStart"/>
        <w:r w:rsidR="00BB4FA5">
          <w:rPr>
            <w:rFonts w:ascii="Times New Roman" w:hAnsi="Times New Roman" w:cs="Times New Roman"/>
            <w:color w:val="auto"/>
            <w:highlight w:val="yellow"/>
            <w:lang w:val="fr-FR"/>
          </w:rPr>
          <w:t>similarity</w:t>
        </w:r>
        <w:proofErr w:type="spellEnd"/>
        <w:r w:rsidR="00BB4FA5">
          <w:rPr>
            <w:rFonts w:ascii="Times New Roman" w:hAnsi="Times New Roman" w:cs="Times New Roman"/>
            <w:color w:val="auto"/>
            <w:highlight w:val="yellow"/>
            <w:lang w:val="fr-FR"/>
          </w:rPr>
          <w:t xml:space="preserve"> ; but </w:t>
        </w:r>
        <w:proofErr w:type="spellStart"/>
        <w:r w:rsidR="00BB4FA5">
          <w:rPr>
            <w:rFonts w:ascii="Times New Roman" w:hAnsi="Times New Roman" w:cs="Times New Roman"/>
            <w:color w:val="auto"/>
            <w:highlight w:val="yellow"/>
            <w:lang w:val="fr-FR"/>
          </w:rPr>
          <w:t>we</w:t>
        </w:r>
        <w:proofErr w:type="spellEnd"/>
        <w:r w:rsidR="00BB4FA5">
          <w:rPr>
            <w:rFonts w:ascii="Times New Roman" w:hAnsi="Times New Roman" w:cs="Times New Roman"/>
            <w:color w:val="auto"/>
            <w:highlight w:val="yellow"/>
            <w:lang w:val="fr-FR"/>
          </w:rPr>
          <w:t xml:space="preserve"> are </w:t>
        </w:r>
        <w:proofErr w:type="spellStart"/>
        <w:r w:rsidR="00BB4FA5">
          <w:rPr>
            <w:rFonts w:ascii="Times New Roman" w:hAnsi="Times New Roman" w:cs="Times New Roman"/>
            <w:color w:val="auto"/>
            <w:highlight w:val="yellow"/>
            <w:lang w:val="fr-FR"/>
          </w:rPr>
          <w:t>using</w:t>
        </w:r>
        <w:proofErr w:type="spellEnd"/>
        <w:r w:rsidR="00BB4FA5">
          <w:rPr>
            <w:rFonts w:ascii="Times New Roman" w:hAnsi="Times New Roman" w:cs="Times New Roman"/>
            <w:color w:val="auto"/>
            <w:highlight w:val="yellow"/>
            <w:lang w:val="fr-FR"/>
          </w:rPr>
          <w:t xml:space="preserve"> </w:t>
        </w:r>
        <w:proofErr w:type="spellStart"/>
        <w:r w:rsidR="00BB4FA5">
          <w:rPr>
            <w:rFonts w:ascii="Times New Roman" w:hAnsi="Times New Roman" w:cs="Times New Roman"/>
            <w:color w:val="auto"/>
            <w:highlight w:val="yellow"/>
            <w:lang w:val="fr-FR"/>
          </w:rPr>
          <w:t>turnitin</w:t>
        </w:r>
        <w:proofErr w:type="spellEnd"/>
        <w:r w:rsidR="00BB4FA5">
          <w:rPr>
            <w:rFonts w:ascii="Times New Roman" w:hAnsi="Times New Roman" w:cs="Times New Roman"/>
            <w:color w:val="auto"/>
            <w:highlight w:val="yellow"/>
            <w:lang w:val="fr-FR"/>
          </w:rPr>
          <w:t xml:space="preserve"> for the </w:t>
        </w:r>
        <w:proofErr w:type="spellStart"/>
        <w:r w:rsidR="00BB4FA5">
          <w:rPr>
            <w:rFonts w:ascii="Times New Roman" w:hAnsi="Times New Roman" w:cs="Times New Roman"/>
            <w:color w:val="auto"/>
            <w:highlight w:val="yellow"/>
            <w:lang w:val="fr-FR"/>
          </w:rPr>
          <w:t>peer</w:t>
        </w:r>
        <w:proofErr w:type="spellEnd"/>
        <w:r w:rsidR="00BB4FA5">
          <w:rPr>
            <w:rFonts w:ascii="Times New Roman" w:hAnsi="Times New Roman" w:cs="Times New Roman"/>
            <w:color w:val="auto"/>
            <w:highlight w:val="yellow"/>
            <w:lang w:val="fr-FR"/>
          </w:rPr>
          <w:t xml:space="preserve"> </w:t>
        </w:r>
        <w:proofErr w:type="spellStart"/>
        <w:r w:rsidR="00BB4FA5">
          <w:rPr>
            <w:rFonts w:ascii="Times New Roman" w:hAnsi="Times New Roman" w:cs="Times New Roman"/>
            <w:color w:val="auto"/>
            <w:highlight w:val="yellow"/>
            <w:lang w:val="fr-FR"/>
          </w:rPr>
          <w:t>evaluation</w:t>
        </w:r>
        <w:proofErr w:type="spellEnd"/>
        <w:r w:rsidR="00BB4FA5">
          <w:rPr>
            <w:rFonts w:ascii="Times New Roman" w:hAnsi="Times New Roman" w:cs="Times New Roman"/>
            <w:color w:val="auto"/>
            <w:highlight w:val="yellow"/>
            <w:lang w:val="fr-FR"/>
          </w:rPr>
          <w:t xml:space="preserve">, not </w:t>
        </w:r>
        <w:proofErr w:type="spellStart"/>
        <w:r w:rsidR="00BB4FA5">
          <w:rPr>
            <w:rFonts w:ascii="Times New Roman" w:hAnsi="Times New Roman" w:cs="Times New Roman"/>
            <w:color w:val="auto"/>
            <w:highlight w:val="yellow"/>
            <w:lang w:val="fr-FR"/>
          </w:rPr>
          <w:t>similarity</w:t>
        </w:r>
        <w:proofErr w:type="spellEnd"/>
        <w:r w:rsidR="00BB4FA5">
          <w:rPr>
            <w:rFonts w:ascii="Times New Roman" w:hAnsi="Times New Roman" w:cs="Times New Roman"/>
            <w:color w:val="auto"/>
            <w:highlight w:val="yellow"/>
            <w:lang w:val="fr-FR"/>
          </w:rPr>
          <w:t xml:space="preserve"> index.</w:t>
        </w:r>
      </w:ins>
      <w:del w:id="6" w:author="NG, SHU MIN" w:date="2020-09-06T22:33:00Z">
        <w:r w:rsidR="003C14A2" w:rsidDel="00BB4FA5">
          <w:rPr>
            <w:rFonts w:ascii="Times New Roman" w:hAnsi="Times New Roman" w:cs="Times New Roman"/>
            <w:highlight w:val="yellow"/>
            <w:lang w:val="fr-FR"/>
          </w:rPr>
          <w:delText xml:space="preserve">. </w:delText>
        </w:r>
      </w:del>
    </w:p>
    <w:p w14:paraId="65D4DA36" w14:textId="77777777" w:rsidR="005861E1" w:rsidRPr="005861E1" w:rsidRDefault="005861E1" w:rsidP="00A1452F">
      <w:pPr>
        <w:pStyle w:val="Body"/>
        <w:spacing w:line="240" w:lineRule="auto"/>
        <w:rPr>
          <w:rFonts w:ascii="Times New Roman" w:eastAsia="Times New Roman Bold" w:hAnsi="Times New Roman" w:cs="Times New Roman"/>
          <w:b/>
        </w:rPr>
      </w:pPr>
    </w:p>
    <w:p w14:paraId="4D406949" w14:textId="13C371A8" w:rsidR="00537EFD" w:rsidRDefault="00537EFD" w:rsidP="00A1452F">
      <w:pPr>
        <w:pStyle w:val="Body"/>
        <w:spacing w:line="240" w:lineRule="auto"/>
        <w:rPr>
          <w:rFonts w:ascii="Times New Roman" w:eastAsia="Times New Roman Bold" w:hAnsi="Times New Roman" w:cs="Times New Roman"/>
          <w:b/>
        </w:rPr>
      </w:pPr>
      <w:r>
        <w:rPr>
          <w:rFonts w:ascii="Times New Roman" w:eastAsia="Times New Roman Bold" w:hAnsi="Times New Roman" w:cs="Times New Roman"/>
          <w:b/>
        </w:rPr>
        <w:t>Problem Statement</w:t>
      </w:r>
    </w:p>
    <w:p w14:paraId="32712A1B" w14:textId="6897DD12" w:rsidR="001421F1" w:rsidRDefault="003658F7" w:rsidP="001421F1">
      <w:pPr>
        <w:pStyle w:val="Body"/>
        <w:spacing w:line="240" w:lineRule="auto"/>
        <w:rPr>
          <w:rFonts w:ascii="Times New Roman" w:eastAsia="Times New Roman Bold" w:hAnsi="Times New Roman" w:cs="Times New Roman"/>
          <w:bCs/>
        </w:rPr>
      </w:pPr>
      <w:r>
        <w:rPr>
          <w:rFonts w:ascii="Times New Roman" w:eastAsia="Times New Roman Bold" w:hAnsi="Times New Roman" w:cs="Times New Roman"/>
          <w:bCs/>
        </w:rPr>
        <w:t xml:space="preserve">Crest Malaysia </w:t>
      </w:r>
      <w:r w:rsidR="00145CD1">
        <w:rPr>
          <w:rFonts w:ascii="Times New Roman" w:eastAsia="Times New Roman Bold" w:hAnsi="Times New Roman" w:cs="Times New Roman"/>
          <w:bCs/>
        </w:rPr>
        <w:t xml:space="preserve">(www.crestmalaysia.org) </w:t>
      </w:r>
      <w:r>
        <w:rPr>
          <w:rFonts w:ascii="Times New Roman" w:eastAsia="Times New Roman Bold" w:hAnsi="Times New Roman" w:cs="Times New Roman"/>
          <w:bCs/>
        </w:rPr>
        <w:t>is a</w:t>
      </w:r>
      <w:r w:rsidR="0040662A">
        <w:rPr>
          <w:rFonts w:ascii="Times New Roman" w:eastAsia="Times New Roman Bold" w:hAnsi="Times New Roman" w:cs="Times New Roman"/>
          <w:bCs/>
        </w:rPr>
        <w:t xml:space="preserve">n </w:t>
      </w:r>
      <w:r>
        <w:rPr>
          <w:rFonts w:ascii="Times New Roman" w:eastAsia="Times New Roman Bold" w:hAnsi="Times New Roman" w:cs="Times New Roman"/>
          <w:bCs/>
        </w:rPr>
        <w:t>NGO (</w:t>
      </w:r>
      <w:proofErr w:type="spellStart"/>
      <w:proofErr w:type="gramStart"/>
      <w:r>
        <w:rPr>
          <w:rFonts w:ascii="Times New Roman" w:eastAsia="Times New Roman Bold" w:hAnsi="Times New Roman" w:cs="Times New Roman"/>
          <w:bCs/>
        </w:rPr>
        <w:t>Non Government</w:t>
      </w:r>
      <w:proofErr w:type="spellEnd"/>
      <w:proofErr w:type="gramEnd"/>
      <w:r>
        <w:rPr>
          <w:rFonts w:ascii="Times New Roman" w:eastAsia="Times New Roman Bold" w:hAnsi="Times New Roman" w:cs="Times New Roman"/>
          <w:bCs/>
        </w:rPr>
        <w:t xml:space="preserve"> Organization) that aims to help people </w:t>
      </w:r>
      <w:commentRangeStart w:id="7"/>
      <w:r w:rsidRPr="00BB4FA5">
        <w:rPr>
          <w:rFonts w:ascii="Times New Roman" w:eastAsia="Times New Roman Bold" w:hAnsi="Times New Roman" w:cs="Times New Roman"/>
          <w:bCs/>
          <w:rPrChange w:id="8" w:author="NG, SHU MIN" w:date="2020-09-06T22:35:00Z">
            <w:rPr>
              <w:rFonts w:ascii="Times New Roman" w:eastAsia="Times New Roman Bold" w:hAnsi="Times New Roman" w:cs="Times New Roman"/>
              <w:bCs/>
              <w:highlight w:val="yellow"/>
            </w:rPr>
          </w:rPrChange>
        </w:rPr>
        <w:t>who are</w:t>
      </w:r>
      <w:ins w:id="9" w:author="NG, SHU MIN" w:date="2020-09-06T22:35:00Z">
        <w:r w:rsidR="00BB4FA5" w:rsidRPr="00BB4FA5">
          <w:rPr>
            <w:rFonts w:ascii="Times New Roman" w:eastAsia="Times New Roman Bold" w:hAnsi="Times New Roman" w:cs="Times New Roman"/>
            <w:bCs/>
            <w:rPrChange w:id="10" w:author="NG, SHU MIN" w:date="2020-09-06T22:35:00Z">
              <w:rPr>
                <w:rFonts w:ascii="Times New Roman" w:eastAsia="Times New Roman Bold" w:hAnsi="Times New Roman" w:cs="Times New Roman"/>
                <w:bCs/>
                <w:highlight w:val="yellow"/>
              </w:rPr>
            </w:rPrChange>
          </w:rPr>
          <w:t xml:space="preserve"> facing</w:t>
        </w:r>
      </w:ins>
      <w:r w:rsidRPr="00BB4FA5">
        <w:rPr>
          <w:rFonts w:ascii="Times New Roman" w:eastAsia="Times New Roman Bold" w:hAnsi="Times New Roman" w:cs="Times New Roman"/>
          <w:bCs/>
          <w:rPrChange w:id="11" w:author="NG, SHU MIN" w:date="2020-09-06T22:35:00Z">
            <w:rPr>
              <w:rFonts w:ascii="Times New Roman" w:eastAsia="Times New Roman Bold" w:hAnsi="Times New Roman" w:cs="Times New Roman"/>
              <w:bCs/>
              <w:highlight w:val="yellow"/>
            </w:rPr>
          </w:rPrChange>
        </w:rPr>
        <w:t xml:space="preserve"> crises arising</w:t>
      </w:r>
      <w:commentRangeEnd w:id="7"/>
      <w:r w:rsidR="00E07CC7" w:rsidRPr="00BB4FA5">
        <w:rPr>
          <w:rStyle w:val="CommentReference"/>
          <w:rFonts w:hAnsiTheme="minorHAnsi" w:cstheme="minorBidi"/>
          <w:color w:val="auto"/>
          <w:rPrChange w:id="12" w:author="NG, SHU MIN" w:date="2020-09-06T22:35:00Z">
            <w:rPr>
              <w:rStyle w:val="CommentReference"/>
              <w:rFonts w:hAnsiTheme="minorHAnsi" w:cstheme="minorBidi"/>
              <w:color w:val="auto"/>
              <w:highlight w:val="yellow"/>
            </w:rPr>
          </w:rPrChange>
        </w:rPr>
        <w:commentReference w:id="7"/>
      </w:r>
      <w:r>
        <w:rPr>
          <w:rFonts w:ascii="Times New Roman" w:eastAsia="Times New Roman Bold" w:hAnsi="Times New Roman" w:cs="Times New Roman"/>
          <w:bCs/>
        </w:rPr>
        <w:t xml:space="preserve"> from natural disasters such as flood and earthquakes</w:t>
      </w:r>
      <w:r w:rsidR="008D5A94">
        <w:rPr>
          <w:rFonts w:ascii="Times New Roman" w:eastAsia="Times New Roman Bold" w:hAnsi="Times New Roman" w:cs="Times New Roman"/>
          <w:bCs/>
        </w:rPr>
        <w:t xml:space="preserve">. </w:t>
      </w:r>
      <w:r w:rsidR="001421F1">
        <w:rPr>
          <w:rFonts w:ascii="Times New Roman" w:eastAsia="Times New Roman Bold" w:hAnsi="Times New Roman" w:cs="Times New Roman"/>
          <w:bCs/>
        </w:rPr>
        <w:t xml:space="preserve">The Crest team consists of the Crest Manager and Administrators, and they are governed by a Board of Directors. </w:t>
      </w:r>
    </w:p>
    <w:p w14:paraId="4BEC0808" w14:textId="322606A7" w:rsidR="003658F7" w:rsidRDefault="001421F1" w:rsidP="00A1452F">
      <w:pPr>
        <w:pStyle w:val="Body"/>
        <w:spacing w:line="240" w:lineRule="auto"/>
        <w:rPr>
          <w:rFonts w:ascii="Times New Roman" w:eastAsia="Times New Roman Bold" w:hAnsi="Times New Roman" w:cs="Times New Roman"/>
          <w:bCs/>
        </w:rPr>
      </w:pPr>
      <w:r>
        <w:rPr>
          <w:rFonts w:ascii="Times New Roman" w:eastAsia="Times New Roman Bold" w:hAnsi="Times New Roman" w:cs="Times New Roman"/>
          <w:bCs/>
        </w:rPr>
        <w:t>Crest</w:t>
      </w:r>
      <w:r w:rsidR="00145CD1">
        <w:rPr>
          <w:rFonts w:ascii="Times New Roman" w:eastAsia="Times New Roman Bold" w:hAnsi="Times New Roman" w:cs="Times New Roman"/>
          <w:bCs/>
        </w:rPr>
        <w:t xml:space="preserve"> work</w:t>
      </w:r>
      <w:r>
        <w:rPr>
          <w:rFonts w:ascii="Times New Roman" w:eastAsia="Times New Roman Bold" w:hAnsi="Times New Roman" w:cs="Times New Roman"/>
          <w:bCs/>
        </w:rPr>
        <w:t>s</w:t>
      </w:r>
      <w:r w:rsidR="00145CD1">
        <w:rPr>
          <w:rFonts w:ascii="Times New Roman" w:eastAsia="Times New Roman Bold" w:hAnsi="Times New Roman" w:cs="Times New Roman"/>
          <w:bCs/>
        </w:rPr>
        <w:t xml:space="preserve"> with other similar </w:t>
      </w:r>
      <w:r w:rsidR="008D5A94">
        <w:rPr>
          <w:rFonts w:ascii="Times New Roman" w:eastAsia="Times New Roman Bold" w:hAnsi="Times New Roman" w:cs="Times New Roman"/>
          <w:bCs/>
        </w:rPr>
        <w:t xml:space="preserve">partner </w:t>
      </w:r>
      <w:r w:rsidR="00145CD1">
        <w:rPr>
          <w:rFonts w:ascii="Times New Roman" w:eastAsia="Times New Roman Bold" w:hAnsi="Times New Roman" w:cs="Times New Roman"/>
          <w:bCs/>
        </w:rPr>
        <w:t xml:space="preserve">organizations around the world </w:t>
      </w:r>
      <w:r w:rsidR="008D5A94">
        <w:rPr>
          <w:rFonts w:ascii="Times New Roman" w:eastAsia="Times New Roman Bold" w:hAnsi="Times New Roman" w:cs="Times New Roman"/>
          <w:bCs/>
        </w:rPr>
        <w:t>in order to have a team of volunteers that can be mobilized to make trips to support crisis victims</w:t>
      </w:r>
      <w:r>
        <w:rPr>
          <w:rFonts w:ascii="Times New Roman" w:eastAsia="Times New Roman Bold" w:hAnsi="Times New Roman" w:cs="Times New Roman"/>
          <w:bCs/>
        </w:rPr>
        <w:t xml:space="preserve"> anywhere in the world.</w:t>
      </w:r>
    </w:p>
    <w:p w14:paraId="00382EB1" w14:textId="46EB519E" w:rsidR="00881A8A" w:rsidRDefault="00881A8A" w:rsidP="00A1452F">
      <w:pPr>
        <w:pStyle w:val="Body"/>
        <w:spacing w:line="240" w:lineRule="auto"/>
        <w:rPr>
          <w:rFonts w:ascii="Times New Roman" w:eastAsia="Times New Roman Bold" w:hAnsi="Times New Roman" w:cs="Times New Roman"/>
          <w:bCs/>
        </w:rPr>
      </w:pPr>
      <w:r>
        <w:rPr>
          <w:rFonts w:ascii="Times New Roman" w:eastAsia="Times New Roman Bold" w:hAnsi="Times New Roman" w:cs="Times New Roman"/>
          <w:bCs/>
        </w:rPr>
        <w:t xml:space="preserve">There are three business problems that they think </w:t>
      </w:r>
      <w:r w:rsidR="004B7585">
        <w:rPr>
          <w:rFonts w:ascii="Times New Roman" w:eastAsia="Times New Roman Bold" w:hAnsi="Times New Roman" w:cs="Times New Roman"/>
          <w:bCs/>
        </w:rPr>
        <w:t>currently face.</w:t>
      </w:r>
    </w:p>
    <w:p w14:paraId="724E2E9E" w14:textId="4351FDB3" w:rsidR="004B7585" w:rsidRDefault="004B7585" w:rsidP="00881A8A">
      <w:pPr>
        <w:pStyle w:val="Body"/>
        <w:numPr>
          <w:ilvl w:val="0"/>
          <w:numId w:val="40"/>
        </w:numPr>
        <w:spacing w:line="240" w:lineRule="auto"/>
        <w:rPr>
          <w:rFonts w:ascii="Times New Roman" w:eastAsia="Times New Roman Bold" w:hAnsi="Times New Roman" w:cs="Times New Roman"/>
          <w:bCs/>
        </w:rPr>
      </w:pPr>
      <w:r w:rsidRPr="00BB4FA5">
        <w:rPr>
          <w:rFonts w:ascii="Times New Roman" w:eastAsia="Times New Roman Bold" w:hAnsi="Times New Roman" w:cs="Times New Roman"/>
          <w:bCs/>
          <w:rPrChange w:id="13" w:author="NG, SHU MIN" w:date="2020-09-06T22:35:00Z">
            <w:rPr>
              <w:rFonts w:ascii="Times New Roman" w:eastAsia="Times New Roman Bold" w:hAnsi="Times New Roman" w:cs="Times New Roman"/>
              <w:bCs/>
            </w:rPr>
          </w:rPrChange>
        </w:rPr>
        <w:lastRenderedPageBreak/>
        <w:t xml:space="preserve">They </w:t>
      </w:r>
      <w:del w:id="14" w:author="NG, SHU MIN" w:date="2020-09-06T07:52:00Z">
        <w:r w:rsidRPr="00BB4FA5" w:rsidDel="00B57077">
          <w:rPr>
            <w:rFonts w:ascii="Times New Roman" w:eastAsia="Times New Roman Bold" w:hAnsi="Times New Roman" w:cs="Times New Roman"/>
            <w:bCs/>
            <w:rPrChange w:id="15" w:author="NG, SHU MIN" w:date="2020-09-06T22:35:00Z">
              <w:rPr>
                <w:rFonts w:ascii="Times New Roman" w:eastAsia="Times New Roman Bold" w:hAnsi="Times New Roman" w:cs="Times New Roman"/>
                <w:bCs/>
                <w:highlight w:val="yellow"/>
              </w:rPr>
            </w:rPrChange>
          </w:rPr>
          <w:delText xml:space="preserve">are </w:delText>
        </w:r>
      </w:del>
      <w:commentRangeStart w:id="16"/>
      <w:r w:rsidRPr="00BB4FA5">
        <w:rPr>
          <w:rFonts w:ascii="Times New Roman" w:eastAsia="Times New Roman Bold" w:hAnsi="Times New Roman" w:cs="Times New Roman"/>
          <w:bCs/>
          <w:rPrChange w:id="17" w:author="NG, SHU MIN" w:date="2020-09-06T22:35:00Z">
            <w:rPr>
              <w:rFonts w:ascii="Times New Roman" w:eastAsia="Times New Roman Bold" w:hAnsi="Times New Roman" w:cs="Times New Roman"/>
              <w:bCs/>
              <w:highlight w:val="yellow"/>
            </w:rPr>
          </w:rPrChange>
        </w:rPr>
        <w:t>have</w:t>
      </w:r>
      <w:commentRangeEnd w:id="16"/>
      <w:r w:rsidR="00E07CC7" w:rsidRPr="00BB4FA5">
        <w:rPr>
          <w:rStyle w:val="CommentReference"/>
          <w:rFonts w:hAnsiTheme="minorHAnsi" w:cstheme="minorBidi"/>
          <w:color w:val="auto"/>
          <w:rPrChange w:id="18" w:author="NG, SHU MIN" w:date="2020-09-06T22:35:00Z">
            <w:rPr>
              <w:rStyle w:val="CommentReference"/>
              <w:rFonts w:hAnsiTheme="minorHAnsi" w:cstheme="minorBidi"/>
              <w:color w:val="auto"/>
            </w:rPr>
          </w:rPrChange>
        </w:rPr>
        <w:commentReference w:id="16"/>
      </w:r>
      <w:r>
        <w:rPr>
          <w:rFonts w:ascii="Times New Roman" w:eastAsia="Times New Roman Bold" w:hAnsi="Times New Roman" w:cs="Times New Roman"/>
          <w:bCs/>
        </w:rPr>
        <w:t xml:space="preserve"> </w:t>
      </w:r>
      <w:ins w:id="19" w:author="NG, SHU MIN" w:date="2020-09-06T07:52:00Z">
        <w:r w:rsidR="00B57077">
          <w:rPr>
            <w:rFonts w:ascii="Times New Roman" w:eastAsia="Times New Roman Bold" w:hAnsi="Times New Roman" w:cs="Times New Roman"/>
            <w:bCs/>
          </w:rPr>
          <w:t xml:space="preserve">a </w:t>
        </w:r>
      </w:ins>
      <w:r>
        <w:rPr>
          <w:rFonts w:ascii="Times New Roman" w:eastAsia="Times New Roman Bold" w:hAnsi="Times New Roman" w:cs="Times New Roman"/>
          <w:bCs/>
        </w:rPr>
        <w:t xml:space="preserve">large pool of volunteers. However, the volunteers need to undergo various types of training in order to be able to be useful during crises. For example, they need to complete </w:t>
      </w:r>
      <w:proofErr w:type="spellStart"/>
      <w:r>
        <w:rPr>
          <w:rFonts w:ascii="Times New Roman" w:eastAsia="Times New Roman Bold" w:hAnsi="Times New Roman" w:cs="Times New Roman"/>
          <w:bCs/>
        </w:rPr>
        <w:t>life saving</w:t>
      </w:r>
      <w:proofErr w:type="spellEnd"/>
      <w:r>
        <w:rPr>
          <w:rFonts w:ascii="Times New Roman" w:eastAsia="Times New Roman Bold" w:hAnsi="Times New Roman" w:cs="Times New Roman"/>
          <w:bCs/>
        </w:rPr>
        <w:t xml:space="preserve"> and boat navigation</w:t>
      </w:r>
      <w:r w:rsidR="00E07CC7">
        <w:rPr>
          <w:rFonts w:ascii="Times New Roman" w:eastAsia="Times New Roman Bold" w:hAnsi="Times New Roman" w:cs="Times New Roman"/>
          <w:bCs/>
        </w:rPr>
        <w:t xml:space="preserve"> </w:t>
      </w:r>
      <w:ins w:id="20" w:author="SUKUMARAN, SEETHA LETCHUMI" w:date="2020-09-04T11:29:00Z">
        <w:r w:rsidR="00E07CC7">
          <w:rPr>
            <w:rFonts w:ascii="Times New Roman" w:eastAsia="Times New Roman Bold" w:hAnsi="Times New Roman" w:cs="Times New Roman"/>
            <w:bCs/>
          </w:rPr>
          <w:t xml:space="preserve">training </w:t>
        </w:r>
      </w:ins>
      <w:proofErr w:type="spellStart"/>
      <w:ins w:id="21" w:author="SUKUMARAN, SEETHA LETCHUMI" w:date="2020-09-04T11:28:00Z">
        <w:r w:rsidR="00E07CC7">
          <w:rPr>
            <w:rFonts w:ascii="Times New Roman" w:eastAsia="Times New Roman Bold" w:hAnsi="Times New Roman" w:cs="Times New Roman"/>
            <w:bCs/>
          </w:rPr>
          <w:t>programmes</w:t>
        </w:r>
      </w:ins>
      <w:proofErr w:type="spellEnd"/>
      <w:r>
        <w:rPr>
          <w:rFonts w:ascii="Times New Roman" w:eastAsia="Times New Roman Bold" w:hAnsi="Times New Roman" w:cs="Times New Roman"/>
          <w:bCs/>
        </w:rPr>
        <w:t xml:space="preserve"> in order to </w:t>
      </w:r>
      <w:proofErr w:type="gramStart"/>
      <w:r>
        <w:rPr>
          <w:rFonts w:ascii="Times New Roman" w:eastAsia="Times New Roman Bold" w:hAnsi="Times New Roman" w:cs="Times New Roman"/>
          <w:bCs/>
        </w:rPr>
        <w:t>help out</w:t>
      </w:r>
      <w:proofErr w:type="gramEnd"/>
      <w:r>
        <w:rPr>
          <w:rFonts w:ascii="Times New Roman" w:eastAsia="Times New Roman Bold" w:hAnsi="Times New Roman" w:cs="Times New Roman"/>
          <w:bCs/>
        </w:rPr>
        <w:t xml:space="preserve"> with floods. Crest needs to keep track of which the training that each volunteer has completed or needs to complete.</w:t>
      </w:r>
    </w:p>
    <w:p w14:paraId="336E51D4" w14:textId="03B26707" w:rsidR="004B7585" w:rsidRDefault="00EB6DC8" w:rsidP="00881A8A">
      <w:pPr>
        <w:pStyle w:val="Body"/>
        <w:numPr>
          <w:ilvl w:val="0"/>
          <w:numId w:val="40"/>
        </w:numPr>
        <w:spacing w:line="240" w:lineRule="auto"/>
        <w:rPr>
          <w:rFonts w:ascii="Times New Roman" w:eastAsia="Times New Roman Bold" w:hAnsi="Times New Roman" w:cs="Times New Roman"/>
          <w:bCs/>
        </w:rPr>
      </w:pPr>
      <w:r>
        <w:rPr>
          <w:rFonts w:ascii="Times New Roman" w:eastAsia="Times New Roman Bold" w:hAnsi="Times New Roman" w:cs="Times New Roman"/>
          <w:bCs/>
        </w:rPr>
        <w:t xml:space="preserve">When they receive notifications about </w:t>
      </w:r>
      <w:ins w:id="22" w:author="SUKUMARAN, SEETHA LETCHUMI" w:date="2020-09-04T11:29:00Z">
        <w:r w:rsidR="00E07CC7">
          <w:rPr>
            <w:rFonts w:ascii="Times New Roman" w:eastAsia="Times New Roman Bold" w:hAnsi="Times New Roman" w:cs="Times New Roman"/>
            <w:bCs/>
          </w:rPr>
          <w:t>cris</w:t>
        </w:r>
        <w:del w:id="23" w:author="NG, SHU MIN" w:date="2020-09-06T07:52:00Z">
          <w:r w:rsidR="00E07CC7" w:rsidDel="00B57077">
            <w:rPr>
              <w:rFonts w:ascii="Times New Roman" w:eastAsia="Times New Roman Bold" w:hAnsi="Times New Roman" w:cs="Times New Roman"/>
              <w:bCs/>
            </w:rPr>
            <w:delText>e</w:delText>
          </w:r>
        </w:del>
      </w:ins>
      <w:ins w:id="24" w:author="NG, SHU MIN" w:date="2020-09-06T07:52:00Z">
        <w:r w:rsidR="00B57077">
          <w:rPr>
            <w:rFonts w:ascii="Times New Roman" w:eastAsia="Times New Roman Bold" w:hAnsi="Times New Roman" w:cs="Times New Roman"/>
            <w:bCs/>
          </w:rPr>
          <w:t>i</w:t>
        </w:r>
      </w:ins>
      <w:ins w:id="25" w:author="SUKUMARAN, SEETHA LETCHUMI" w:date="2020-09-04T11:29:00Z">
        <w:r w:rsidR="00E07CC7">
          <w:rPr>
            <w:rFonts w:ascii="Times New Roman" w:eastAsia="Times New Roman Bold" w:hAnsi="Times New Roman" w:cs="Times New Roman"/>
            <w:bCs/>
          </w:rPr>
          <w:t xml:space="preserve">s </w:t>
        </w:r>
      </w:ins>
      <w:r>
        <w:rPr>
          <w:rFonts w:ascii="Times New Roman" w:eastAsia="Times New Roman Bold" w:hAnsi="Times New Roman" w:cs="Times New Roman"/>
          <w:bCs/>
        </w:rPr>
        <w:t xml:space="preserve">trips, Crest will need to record the trip and record which volunteers are able to participate on short notice. They will need to keep track of where the volunteers are located and whether they have valid travel documents to </w:t>
      </w:r>
      <w:proofErr w:type="gramStart"/>
      <w:r>
        <w:rPr>
          <w:rFonts w:ascii="Times New Roman" w:eastAsia="Times New Roman Bold" w:hAnsi="Times New Roman" w:cs="Times New Roman"/>
          <w:bCs/>
        </w:rPr>
        <w:t>particular countries</w:t>
      </w:r>
      <w:proofErr w:type="gramEnd"/>
      <w:r>
        <w:rPr>
          <w:rFonts w:ascii="Times New Roman" w:eastAsia="Times New Roman Bold" w:hAnsi="Times New Roman" w:cs="Times New Roman"/>
          <w:bCs/>
        </w:rPr>
        <w:t>. If not, they will have to keep track of the applications for travel documents.</w:t>
      </w:r>
    </w:p>
    <w:p w14:paraId="4EC016D0" w14:textId="3471640F" w:rsidR="008D5A94" w:rsidRPr="003658F7" w:rsidRDefault="00EB6DC8" w:rsidP="00EB6DC8">
      <w:pPr>
        <w:pStyle w:val="Body"/>
        <w:numPr>
          <w:ilvl w:val="0"/>
          <w:numId w:val="40"/>
        </w:numPr>
        <w:spacing w:line="240" w:lineRule="auto"/>
        <w:rPr>
          <w:rFonts w:ascii="Times New Roman" w:eastAsia="Times New Roman Bold" w:hAnsi="Times New Roman" w:cs="Times New Roman"/>
          <w:bCs/>
        </w:rPr>
      </w:pPr>
      <w:r>
        <w:rPr>
          <w:rFonts w:ascii="Times New Roman" w:eastAsia="Times New Roman Bold" w:hAnsi="Times New Roman" w:cs="Times New Roman"/>
          <w:bCs/>
        </w:rPr>
        <w:t xml:space="preserve">In order to participate in trips, Crest will need to organize fund-raising events. When donors make contributions at the events, they will need to record information about the donors, the amount they have contributed and whether the total will be enough to fund the trip. </w:t>
      </w:r>
    </w:p>
    <w:p w14:paraId="202B68D5" w14:textId="77777777" w:rsidR="001421F1" w:rsidRDefault="001421F1" w:rsidP="00A1452F">
      <w:pPr>
        <w:pStyle w:val="Body"/>
        <w:spacing w:line="240" w:lineRule="auto"/>
        <w:rPr>
          <w:rFonts w:ascii="Times New Roman" w:eastAsia="Times New Roman Bold" w:hAnsi="Times New Roman" w:cs="Times New Roman"/>
          <w:bCs/>
        </w:rPr>
      </w:pPr>
    </w:p>
    <w:p w14:paraId="051F8AAE" w14:textId="3A3BB8C0" w:rsidR="00232EAA" w:rsidRPr="001421F1" w:rsidRDefault="005861E1" w:rsidP="00A1452F">
      <w:pPr>
        <w:pStyle w:val="Body"/>
        <w:spacing w:line="240" w:lineRule="auto"/>
        <w:rPr>
          <w:rFonts w:ascii="Times New Roman" w:eastAsia="Times New Roman Bold" w:hAnsi="Times New Roman" w:cs="Times New Roman"/>
          <w:bCs/>
        </w:rPr>
      </w:pPr>
      <w:r w:rsidRPr="005861E1">
        <w:rPr>
          <w:rFonts w:ascii="Times New Roman" w:eastAsia="Times New Roman Bold" w:hAnsi="Times New Roman" w:cs="Times New Roman"/>
          <w:u w:val="single"/>
        </w:rPr>
        <w:t>Functional Specifications Report</w:t>
      </w:r>
    </w:p>
    <w:p w14:paraId="6E279377" w14:textId="5CE0C032" w:rsidR="00A63294" w:rsidRDefault="00232EAA" w:rsidP="001421F1">
      <w:pPr>
        <w:pStyle w:val="Body"/>
        <w:spacing w:line="240" w:lineRule="auto"/>
        <w:rPr>
          <w:rFonts w:ascii="Times New Roman" w:eastAsia="Times New Roman Bold" w:hAnsi="Times New Roman" w:cs="Times New Roman"/>
        </w:rPr>
      </w:pPr>
      <w:r w:rsidRPr="005861E1">
        <w:rPr>
          <w:rFonts w:ascii="Times New Roman" w:eastAsia="Times New Roman Bold" w:hAnsi="Times New Roman" w:cs="Times New Roman"/>
        </w:rPr>
        <w:t>As a team, you are required to</w:t>
      </w:r>
      <w:r w:rsidR="00AC79AA" w:rsidRPr="005861E1">
        <w:rPr>
          <w:rFonts w:ascii="Times New Roman" w:eastAsia="Times New Roman Bold" w:hAnsi="Times New Roman" w:cs="Times New Roman"/>
        </w:rPr>
        <w:t xml:space="preserve"> </w:t>
      </w:r>
      <w:r w:rsidR="00943ACD" w:rsidRPr="005861E1">
        <w:rPr>
          <w:rFonts w:ascii="Times New Roman" w:eastAsia="Times New Roman Bold" w:hAnsi="Times New Roman" w:cs="Times New Roman"/>
        </w:rPr>
        <w:t xml:space="preserve">discuss and propose </w:t>
      </w:r>
      <w:r w:rsidR="00845031">
        <w:rPr>
          <w:rFonts w:ascii="Times New Roman" w:eastAsia="Times New Roman Bold" w:hAnsi="Times New Roman" w:cs="Times New Roman"/>
        </w:rPr>
        <w:t xml:space="preserve">an </w:t>
      </w:r>
      <w:r w:rsidR="00112FB8">
        <w:rPr>
          <w:rFonts w:ascii="Times New Roman" w:eastAsia="Times New Roman Bold" w:hAnsi="Times New Roman" w:cs="Times New Roman"/>
        </w:rPr>
        <w:t xml:space="preserve">information system </w:t>
      </w:r>
      <w:r w:rsidR="001421F1">
        <w:rPr>
          <w:rFonts w:ascii="Times New Roman" w:eastAsia="Times New Roman Bold" w:hAnsi="Times New Roman" w:cs="Times New Roman"/>
        </w:rPr>
        <w:t xml:space="preserve">to support </w:t>
      </w:r>
      <w:r w:rsidR="00112FB8">
        <w:rPr>
          <w:rFonts w:ascii="Times New Roman" w:eastAsia="Times New Roman Bold" w:hAnsi="Times New Roman" w:cs="Times New Roman"/>
        </w:rPr>
        <w:t xml:space="preserve">ONE of the </w:t>
      </w:r>
      <w:r w:rsidR="00EB6DC8">
        <w:rPr>
          <w:rFonts w:ascii="Times New Roman" w:eastAsia="Times New Roman Bold" w:hAnsi="Times New Roman" w:cs="Times New Roman"/>
        </w:rPr>
        <w:t>problems faced</w:t>
      </w:r>
      <w:r w:rsidR="00112FB8">
        <w:rPr>
          <w:rFonts w:ascii="Times New Roman" w:eastAsia="Times New Roman Bold" w:hAnsi="Times New Roman" w:cs="Times New Roman"/>
        </w:rPr>
        <w:t xml:space="preserve"> </w:t>
      </w:r>
      <w:r w:rsidR="001421F1">
        <w:rPr>
          <w:rFonts w:ascii="Times New Roman" w:eastAsia="Times New Roman Bold" w:hAnsi="Times New Roman" w:cs="Times New Roman"/>
        </w:rPr>
        <w:t xml:space="preserve">of </w:t>
      </w:r>
      <w:r w:rsidR="00A63294">
        <w:rPr>
          <w:rFonts w:ascii="Times New Roman" w:eastAsia="Times New Roman Bold" w:hAnsi="Times New Roman" w:cs="Times New Roman"/>
        </w:rPr>
        <w:t xml:space="preserve">Crest Malaysia. </w:t>
      </w:r>
      <w:r w:rsidR="00112FB8">
        <w:rPr>
          <w:rFonts w:ascii="Times New Roman" w:eastAsia="Times New Roman Bold" w:hAnsi="Times New Roman" w:cs="Times New Roman"/>
        </w:rPr>
        <w:t>You may choose between</w:t>
      </w:r>
    </w:p>
    <w:p w14:paraId="036002B1" w14:textId="47AED05A" w:rsidR="00A63294" w:rsidRDefault="00A63294" w:rsidP="00A63294">
      <w:pPr>
        <w:pStyle w:val="Body"/>
        <w:numPr>
          <w:ilvl w:val="0"/>
          <w:numId w:val="39"/>
        </w:numPr>
        <w:spacing w:line="240" w:lineRule="auto"/>
        <w:rPr>
          <w:rFonts w:ascii="Times New Roman" w:eastAsia="Times New Roman Bold" w:hAnsi="Times New Roman" w:cs="Times New Roman"/>
        </w:rPr>
      </w:pPr>
      <w:r>
        <w:rPr>
          <w:rFonts w:ascii="Times New Roman" w:eastAsia="Times New Roman Bold" w:hAnsi="Times New Roman" w:cs="Times New Roman"/>
        </w:rPr>
        <w:t>Volunteer Training</w:t>
      </w:r>
    </w:p>
    <w:p w14:paraId="5AFFE0D4" w14:textId="77777777" w:rsidR="00112FB8" w:rsidRDefault="00A63294" w:rsidP="00A63294">
      <w:pPr>
        <w:pStyle w:val="Body"/>
        <w:numPr>
          <w:ilvl w:val="0"/>
          <w:numId w:val="39"/>
        </w:numPr>
        <w:spacing w:line="240" w:lineRule="auto"/>
        <w:rPr>
          <w:rFonts w:ascii="Times New Roman" w:eastAsia="Times New Roman Bold" w:hAnsi="Times New Roman" w:cs="Times New Roman"/>
        </w:rPr>
      </w:pPr>
      <w:r>
        <w:rPr>
          <w:rFonts w:ascii="Times New Roman" w:eastAsia="Times New Roman Bold" w:hAnsi="Times New Roman" w:cs="Times New Roman"/>
        </w:rPr>
        <w:t>Trip Organization</w:t>
      </w:r>
    </w:p>
    <w:p w14:paraId="0856A891" w14:textId="4696E417" w:rsidR="001421F1" w:rsidRPr="00707759" w:rsidRDefault="00112FB8" w:rsidP="00A63294">
      <w:pPr>
        <w:pStyle w:val="Body"/>
        <w:numPr>
          <w:ilvl w:val="0"/>
          <w:numId w:val="39"/>
        </w:numPr>
        <w:spacing w:line="240" w:lineRule="auto"/>
        <w:rPr>
          <w:rFonts w:ascii="Times New Roman" w:eastAsia="Times New Roman Bold" w:hAnsi="Times New Roman" w:cs="Times New Roman"/>
        </w:rPr>
      </w:pPr>
      <w:r>
        <w:rPr>
          <w:rFonts w:ascii="Times New Roman" w:eastAsia="Times New Roman Bold" w:hAnsi="Times New Roman" w:cs="Times New Roman"/>
        </w:rPr>
        <w:t>Fund Raising</w:t>
      </w:r>
      <w:r w:rsidR="00092E93">
        <w:rPr>
          <w:rFonts w:ascii="Times New Roman" w:eastAsia="Times New Roman Bold" w:hAnsi="Times New Roman" w:cs="Times New Roman"/>
        </w:rPr>
        <w:t xml:space="preserve"> </w:t>
      </w:r>
    </w:p>
    <w:p w14:paraId="68950157" w14:textId="2118A132" w:rsidR="00967D59" w:rsidRDefault="00967D59" w:rsidP="00967D59">
      <w:pPr>
        <w:spacing w:line="240" w:lineRule="auto"/>
        <w:rPr>
          <w:rFonts w:ascii="Times New Roman" w:eastAsia="Times New Roman" w:hAnsi="Times New Roman" w:cs="Times New Roman"/>
          <w:sz w:val="24"/>
          <w:szCs w:val="24"/>
        </w:rPr>
      </w:pPr>
      <w:r w:rsidRPr="00294D12">
        <w:rPr>
          <w:rFonts w:ascii="Times New Roman" w:eastAsia="Times New Roman" w:hAnsi="Times New Roman" w:cs="Times New Roman"/>
          <w:sz w:val="24"/>
          <w:szCs w:val="24"/>
        </w:rPr>
        <w:t>Notes:</w:t>
      </w:r>
    </w:p>
    <w:p w14:paraId="3761537A" w14:textId="4FAB61D6" w:rsidR="00967D59" w:rsidRDefault="00967D59" w:rsidP="00967D59">
      <w:pPr>
        <w:pStyle w:val="ListParagraph"/>
        <w:numPr>
          <w:ilvl w:val="0"/>
          <w:numId w:val="36"/>
        </w:numPr>
        <w:spacing w:after="0" w:line="240" w:lineRule="auto"/>
        <w:rPr>
          <w:rFonts w:ascii="Times New Roman" w:eastAsia="Times New Roman Bold" w:hAnsi="Times New Roman" w:cs="Times New Roman"/>
          <w:sz w:val="24"/>
          <w:szCs w:val="24"/>
        </w:rPr>
      </w:pPr>
      <w:r w:rsidRPr="00294D12">
        <w:rPr>
          <w:rFonts w:ascii="Times New Roman" w:eastAsia="Times New Roman Bold" w:hAnsi="Times New Roman" w:cs="Times New Roman"/>
          <w:sz w:val="24"/>
          <w:szCs w:val="24"/>
        </w:rPr>
        <w:t xml:space="preserve">Group Marks will comprise </w:t>
      </w:r>
      <w:r w:rsidR="00214E4B">
        <w:rPr>
          <w:rFonts w:ascii="Times New Roman" w:eastAsia="Times New Roman Bold" w:hAnsi="Times New Roman" w:cs="Times New Roman"/>
          <w:sz w:val="24"/>
          <w:szCs w:val="24"/>
        </w:rPr>
        <w:t>60</w:t>
      </w:r>
      <w:r w:rsidRPr="00294D12">
        <w:rPr>
          <w:rFonts w:ascii="Times New Roman" w:eastAsia="Times New Roman Bold" w:hAnsi="Times New Roman" w:cs="Times New Roman"/>
          <w:sz w:val="24"/>
          <w:szCs w:val="24"/>
        </w:rPr>
        <w:t xml:space="preserve">% of your marks and Individual Marks </w:t>
      </w:r>
      <w:r w:rsidR="00214E4B">
        <w:rPr>
          <w:rFonts w:ascii="Times New Roman" w:eastAsia="Times New Roman Bold" w:hAnsi="Times New Roman" w:cs="Times New Roman"/>
          <w:sz w:val="24"/>
          <w:szCs w:val="24"/>
        </w:rPr>
        <w:t>4</w:t>
      </w:r>
      <w:r w:rsidRPr="00294D12">
        <w:rPr>
          <w:rFonts w:ascii="Times New Roman" w:eastAsia="Times New Roman Bold" w:hAnsi="Times New Roman" w:cs="Times New Roman"/>
          <w:sz w:val="24"/>
          <w:szCs w:val="24"/>
        </w:rPr>
        <w:t>0%.</w:t>
      </w:r>
    </w:p>
    <w:p w14:paraId="21BF63EC" w14:textId="11EDE0FA" w:rsidR="00967D59" w:rsidRPr="00967D59" w:rsidRDefault="00967D59" w:rsidP="00967D59">
      <w:pPr>
        <w:pStyle w:val="Body"/>
        <w:numPr>
          <w:ilvl w:val="0"/>
          <w:numId w:val="36"/>
        </w:numPr>
        <w:spacing w:after="0" w:line="240" w:lineRule="auto"/>
        <w:rPr>
          <w:rFonts w:ascii="Times New Roman" w:eastAsia="Times New Roman Bold" w:hAnsi="Times New Roman" w:cs="Times New Roman"/>
        </w:rPr>
      </w:pPr>
      <w:r w:rsidRPr="00294D12">
        <w:rPr>
          <w:rFonts w:ascii="Times New Roman" w:eastAsia="Times New Roman" w:hAnsi="Times New Roman" w:cs="Times New Roman"/>
        </w:rPr>
        <w:t xml:space="preserve">You are expected to </w:t>
      </w:r>
      <w:r>
        <w:rPr>
          <w:rFonts w:ascii="Times New Roman" w:eastAsia="Times New Roman" w:hAnsi="Times New Roman" w:cs="Times New Roman"/>
        </w:rPr>
        <w:t xml:space="preserve">work from the beginning </w:t>
      </w:r>
      <w:r w:rsidR="00A63294">
        <w:rPr>
          <w:rFonts w:ascii="Times New Roman" w:eastAsia="Times New Roman" w:hAnsi="Times New Roman" w:cs="Times New Roman"/>
        </w:rPr>
        <w:t>using your Teams Channel</w:t>
      </w:r>
      <w:r>
        <w:rPr>
          <w:rFonts w:ascii="Times New Roman" w:eastAsia="Times New Roman" w:hAnsi="Times New Roman" w:cs="Times New Roman"/>
        </w:rPr>
        <w:t xml:space="preserve"> so that your</w:t>
      </w:r>
      <w:r w:rsidR="00A63294">
        <w:rPr>
          <w:rFonts w:ascii="Times New Roman" w:eastAsia="Times New Roman" w:hAnsi="Times New Roman" w:cs="Times New Roman"/>
        </w:rPr>
        <w:t xml:space="preserve"> discussion and</w:t>
      </w:r>
      <w:r>
        <w:rPr>
          <w:rFonts w:ascii="Times New Roman" w:eastAsia="Times New Roman" w:hAnsi="Times New Roman" w:cs="Times New Roman"/>
        </w:rPr>
        <w:t xml:space="preserve"> contributions to the group work can be recorded. </w:t>
      </w:r>
    </w:p>
    <w:p w14:paraId="56AF609C" w14:textId="420426B7" w:rsidR="00967D59" w:rsidRDefault="00967D59" w:rsidP="00967D59">
      <w:pPr>
        <w:pStyle w:val="ListParagraph"/>
        <w:numPr>
          <w:ilvl w:val="0"/>
          <w:numId w:val="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are required</w:t>
      </w:r>
      <w:r w:rsidRPr="00294D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Pr="00294D12">
        <w:rPr>
          <w:rFonts w:ascii="Times New Roman" w:eastAsia="Times New Roman" w:hAnsi="Times New Roman" w:cs="Times New Roman"/>
          <w:sz w:val="24"/>
          <w:szCs w:val="24"/>
        </w:rPr>
        <w:t xml:space="preserve">evaluate each other's </w:t>
      </w:r>
      <w:r>
        <w:rPr>
          <w:rFonts w:ascii="Times New Roman" w:eastAsia="Times New Roman" w:hAnsi="Times New Roman" w:cs="Times New Roman"/>
          <w:sz w:val="24"/>
          <w:szCs w:val="24"/>
        </w:rPr>
        <w:t xml:space="preserve">individual </w:t>
      </w:r>
      <w:r w:rsidRPr="00294D12">
        <w:rPr>
          <w:rFonts w:ascii="Times New Roman" w:eastAsia="Times New Roman" w:hAnsi="Times New Roman" w:cs="Times New Roman"/>
          <w:sz w:val="24"/>
          <w:szCs w:val="24"/>
        </w:rPr>
        <w:t>work and</w:t>
      </w:r>
      <w:r>
        <w:rPr>
          <w:rFonts w:ascii="Times New Roman" w:eastAsia="Times New Roman" w:hAnsi="Times New Roman" w:cs="Times New Roman"/>
          <w:sz w:val="24"/>
          <w:szCs w:val="24"/>
        </w:rPr>
        <w:t xml:space="preserve"> give feedback, comments, remarks and suggestions. T</w:t>
      </w:r>
      <w:r w:rsidRPr="00294D12">
        <w:rPr>
          <w:rFonts w:ascii="Times New Roman" w:eastAsia="Times New Roman" w:hAnsi="Times New Roman" w:cs="Times New Roman"/>
          <w:sz w:val="24"/>
          <w:szCs w:val="24"/>
        </w:rPr>
        <w:t>his will be checked on</w:t>
      </w:r>
      <w:r w:rsidR="00A63294">
        <w:rPr>
          <w:rFonts w:ascii="Times New Roman" w:eastAsia="Times New Roman" w:hAnsi="Times New Roman" w:cs="Times New Roman"/>
          <w:sz w:val="24"/>
          <w:szCs w:val="24"/>
        </w:rPr>
        <w:t xml:space="preserve"> the </w:t>
      </w:r>
      <w:proofErr w:type="gramStart"/>
      <w:r w:rsidR="00A63294">
        <w:rPr>
          <w:rFonts w:ascii="Times New Roman" w:eastAsia="Times New Roman" w:hAnsi="Times New Roman" w:cs="Times New Roman"/>
          <w:sz w:val="24"/>
          <w:szCs w:val="24"/>
        </w:rPr>
        <w:t>teams</w:t>
      </w:r>
      <w:proofErr w:type="gramEnd"/>
      <w:r w:rsidR="00A63294">
        <w:rPr>
          <w:rFonts w:ascii="Times New Roman" w:eastAsia="Times New Roman" w:hAnsi="Times New Roman" w:cs="Times New Roman"/>
          <w:sz w:val="24"/>
          <w:szCs w:val="24"/>
        </w:rPr>
        <w:t xml:space="preserve"> channel</w:t>
      </w:r>
      <w:r w:rsidRPr="00294D12">
        <w:rPr>
          <w:rFonts w:ascii="Times New Roman" w:eastAsia="Times New Roman" w:hAnsi="Times New Roman" w:cs="Times New Roman"/>
          <w:sz w:val="24"/>
          <w:szCs w:val="24"/>
        </w:rPr>
        <w:t xml:space="preserve">. </w:t>
      </w:r>
    </w:p>
    <w:p w14:paraId="027D797F" w14:textId="6FD42AC0" w:rsidR="00967D59" w:rsidRPr="006E01FF" w:rsidRDefault="00967D59" w:rsidP="00002FC0">
      <w:pPr>
        <w:pStyle w:val="ListParagraph"/>
        <w:numPr>
          <w:ilvl w:val="0"/>
          <w:numId w:val="36"/>
        </w:numPr>
        <w:spacing w:after="0" w:line="240" w:lineRule="auto"/>
        <w:rPr>
          <w:rFonts w:ascii="Times New Roman" w:eastAsia="Times New Roman" w:hAnsi="Times New Roman" w:cs="Times New Roman"/>
          <w:sz w:val="24"/>
          <w:szCs w:val="24"/>
        </w:rPr>
      </w:pPr>
      <w:r w:rsidRPr="006E01FF">
        <w:rPr>
          <w:rFonts w:ascii="Times New Roman" w:eastAsia="Times New Roman" w:hAnsi="Times New Roman" w:cs="Times New Roman"/>
          <w:sz w:val="24"/>
          <w:szCs w:val="24"/>
        </w:rPr>
        <w:t xml:space="preserve">You will also be required to evaluate another team’s submission using Turnitin, after the due date. You must adhere to the Academic Integrity Policy available on the </w:t>
      </w:r>
      <w:proofErr w:type="spellStart"/>
      <w:r w:rsidRPr="006E01FF">
        <w:rPr>
          <w:rFonts w:ascii="Times New Roman" w:eastAsia="Times New Roman" w:hAnsi="Times New Roman" w:cs="Times New Roman"/>
          <w:sz w:val="24"/>
          <w:szCs w:val="24"/>
        </w:rPr>
        <w:t>lms</w:t>
      </w:r>
      <w:proofErr w:type="spellEnd"/>
      <w:r w:rsidRPr="006E01FF">
        <w:rPr>
          <w:rFonts w:ascii="Times New Roman" w:eastAsia="Times New Roman" w:hAnsi="Times New Roman" w:cs="Times New Roman"/>
          <w:sz w:val="24"/>
          <w:szCs w:val="24"/>
        </w:rPr>
        <w:t xml:space="preserve"> at </w:t>
      </w:r>
      <w:hyperlink r:id="rId12" w:history="1">
        <w:r w:rsidRPr="00244BE9">
          <w:rPr>
            <w:rStyle w:val="Hyperlink"/>
          </w:rPr>
          <w:t>https://lms.help.edu.my/helpelearning/mod/resource/view.php?id=32767</w:t>
        </w:r>
      </w:hyperlink>
      <w:r>
        <w:t xml:space="preserve">. </w:t>
      </w:r>
      <w:r w:rsidRPr="006E01FF">
        <w:rPr>
          <w:rFonts w:ascii="Times New Roman" w:eastAsia="Times New Roman" w:hAnsi="Times New Roman" w:cs="Times New Roman"/>
          <w:sz w:val="24"/>
          <w:szCs w:val="24"/>
        </w:rPr>
        <w:t>Please read the policy carefully and take note of penalties for plagiarism.</w:t>
      </w:r>
    </w:p>
    <w:p w14:paraId="6363F29D" w14:textId="6F708C92" w:rsidR="00D32586" w:rsidRPr="005861E1" w:rsidRDefault="00D32586">
      <w:pPr>
        <w:pStyle w:val="Body"/>
        <w:spacing w:line="240" w:lineRule="auto"/>
        <w:rPr>
          <w:rFonts w:ascii="Times New Roman" w:hAnsi="Times New Roman" w:cs="Times New Roman"/>
        </w:rPr>
      </w:pPr>
      <w:r w:rsidRPr="005861E1">
        <w:rPr>
          <w:rFonts w:ascii="Times New Roman" w:hAnsi="Times New Roman" w:cs="Times New Roman"/>
        </w:rPr>
        <w:t>The following sections are required i</w:t>
      </w:r>
      <w:r w:rsidR="00CF0A1C" w:rsidRPr="005861E1">
        <w:rPr>
          <w:rFonts w:ascii="Times New Roman" w:hAnsi="Times New Roman" w:cs="Times New Roman"/>
        </w:rPr>
        <w:t xml:space="preserve">n your report. </w:t>
      </w:r>
    </w:p>
    <w:p w14:paraId="0C5F5405" w14:textId="77777777" w:rsidR="001C5E00" w:rsidRPr="001C5E00" w:rsidRDefault="001C5E00" w:rsidP="005861E1">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Name of Team</w:t>
      </w:r>
    </w:p>
    <w:p w14:paraId="4026F545" w14:textId="77777777" w:rsidR="001C5E00" w:rsidRDefault="001C5E00" w:rsidP="005861E1">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Name of Proposed System</w:t>
      </w:r>
    </w:p>
    <w:p w14:paraId="319C2D69" w14:textId="77777777" w:rsidR="001C5E00" w:rsidRDefault="001C5E00" w:rsidP="005861E1">
      <w:pPr>
        <w:spacing w:after="0" w:line="240" w:lineRule="auto"/>
        <w:rPr>
          <w:rFonts w:ascii="Times New Roman" w:hAnsi="Times New Roman" w:cs="Times New Roman"/>
          <w:sz w:val="24"/>
          <w:szCs w:val="24"/>
          <w:u w:val="single"/>
        </w:rPr>
      </w:pPr>
    </w:p>
    <w:p w14:paraId="4F86EAB6" w14:textId="6DB39833" w:rsidR="006A34C0" w:rsidRPr="006A34C0" w:rsidRDefault="006A34C0" w:rsidP="005861E1">
      <w:pPr>
        <w:spacing w:after="0" w:line="240" w:lineRule="auto"/>
        <w:rPr>
          <w:rFonts w:ascii="Times New Roman" w:hAnsi="Times New Roman" w:cs="Times New Roman"/>
          <w:b/>
          <w:sz w:val="24"/>
          <w:szCs w:val="24"/>
          <w:u w:val="single"/>
        </w:rPr>
      </w:pPr>
      <w:r w:rsidRPr="006A34C0">
        <w:rPr>
          <w:rFonts w:ascii="Times New Roman" w:hAnsi="Times New Roman" w:cs="Times New Roman"/>
          <w:b/>
          <w:sz w:val="24"/>
          <w:szCs w:val="24"/>
          <w:highlight w:val="yellow"/>
          <w:u w:val="single"/>
        </w:rPr>
        <w:t xml:space="preserve">Part 1: First draft to be </w:t>
      </w:r>
      <w:r w:rsidR="00C64AF5">
        <w:rPr>
          <w:rFonts w:ascii="Times New Roman" w:hAnsi="Times New Roman" w:cs="Times New Roman"/>
          <w:b/>
          <w:sz w:val="24"/>
          <w:szCs w:val="24"/>
          <w:highlight w:val="yellow"/>
          <w:u w:val="single"/>
        </w:rPr>
        <w:t xml:space="preserve">submitted to </w:t>
      </w:r>
      <w:r w:rsidR="001225FA">
        <w:rPr>
          <w:rFonts w:ascii="Times New Roman" w:hAnsi="Times New Roman" w:cs="Times New Roman"/>
          <w:b/>
          <w:sz w:val="24"/>
          <w:szCs w:val="24"/>
          <w:highlight w:val="yellow"/>
          <w:u w:val="single"/>
        </w:rPr>
        <w:t>LMS</w:t>
      </w:r>
      <w:r w:rsidRPr="006A34C0">
        <w:rPr>
          <w:rFonts w:ascii="Times New Roman" w:hAnsi="Times New Roman" w:cs="Times New Roman"/>
          <w:b/>
          <w:sz w:val="24"/>
          <w:szCs w:val="24"/>
          <w:highlight w:val="yellow"/>
          <w:u w:val="single"/>
        </w:rPr>
        <w:t xml:space="preserve"> by </w:t>
      </w:r>
      <w:r w:rsidR="00881A8A">
        <w:rPr>
          <w:rFonts w:ascii="Times New Roman" w:hAnsi="Times New Roman" w:cs="Times New Roman"/>
          <w:b/>
          <w:sz w:val="24"/>
          <w:szCs w:val="24"/>
          <w:highlight w:val="yellow"/>
          <w:u w:val="single"/>
        </w:rPr>
        <w:t>21</w:t>
      </w:r>
      <w:r w:rsidR="00263840">
        <w:rPr>
          <w:rFonts w:ascii="Times New Roman" w:hAnsi="Times New Roman" w:cs="Times New Roman"/>
          <w:b/>
          <w:sz w:val="24"/>
          <w:szCs w:val="24"/>
          <w:highlight w:val="yellow"/>
          <w:u w:val="single"/>
        </w:rPr>
        <w:t xml:space="preserve"> </w:t>
      </w:r>
      <w:r w:rsidR="00881A8A">
        <w:rPr>
          <w:rFonts w:ascii="Times New Roman" w:hAnsi="Times New Roman" w:cs="Times New Roman"/>
          <w:b/>
          <w:sz w:val="24"/>
          <w:szCs w:val="24"/>
          <w:highlight w:val="yellow"/>
          <w:u w:val="single"/>
        </w:rPr>
        <w:t>Sept</w:t>
      </w:r>
      <w:r w:rsidR="00263840">
        <w:rPr>
          <w:rFonts w:ascii="Times New Roman" w:hAnsi="Times New Roman" w:cs="Times New Roman"/>
          <w:b/>
          <w:sz w:val="24"/>
          <w:szCs w:val="24"/>
          <w:highlight w:val="yellow"/>
          <w:u w:val="single"/>
        </w:rPr>
        <w:t xml:space="preserve"> </w:t>
      </w:r>
      <w:commentRangeStart w:id="26"/>
      <w:r w:rsidR="00263840">
        <w:rPr>
          <w:rFonts w:ascii="Times New Roman" w:hAnsi="Times New Roman" w:cs="Times New Roman"/>
          <w:b/>
          <w:sz w:val="24"/>
          <w:szCs w:val="24"/>
          <w:highlight w:val="yellow"/>
          <w:u w:val="single"/>
        </w:rPr>
        <w:t>2020</w:t>
      </w:r>
      <w:commentRangeEnd w:id="26"/>
      <w:r w:rsidR="00154067">
        <w:rPr>
          <w:rStyle w:val="CommentReference"/>
        </w:rPr>
        <w:commentReference w:id="26"/>
      </w:r>
      <w:ins w:id="27" w:author="SUKUMARAN, SEETHA LETCHUMI" w:date="2020-09-04T12:10:00Z">
        <w:r w:rsidR="00154067">
          <w:rPr>
            <w:rFonts w:ascii="Times New Roman" w:hAnsi="Times New Roman" w:cs="Times New Roman"/>
            <w:b/>
            <w:sz w:val="24"/>
            <w:szCs w:val="24"/>
            <w:u w:val="single"/>
          </w:rPr>
          <w:t xml:space="preserve"> </w:t>
        </w:r>
      </w:ins>
    </w:p>
    <w:p w14:paraId="05E73298" w14:textId="77777777" w:rsidR="006A34C0" w:rsidRDefault="006A34C0" w:rsidP="005861E1">
      <w:pPr>
        <w:spacing w:after="0" w:line="240" w:lineRule="auto"/>
        <w:rPr>
          <w:rFonts w:ascii="Times New Roman" w:hAnsi="Times New Roman" w:cs="Times New Roman"/>
          <w:sz w:val="24"/>
          <w:szCs w:val="24"/>
          <w:u w:val="single"/>
        </w:rPr>
      </w:pPr>
    </w:p>
    <w:p w14:paraId="412AD8E1" w14:textId="14459D14" w:rsidR="00F72372" w:rsidRDefault="00F635BE" w:rsidP="005861E1">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Task 1: </w:t>
      </w:r>
      <w:r w:rsidR="00845031">
        <w:rPr>
          <w:rFonts w:ascii="Times New Roman" w:hAnsi="Times New Roman" w:cs="Times New Roman"/>
          <w:sz w:val="24"/>
          <w:szCs w:val="24"/>
          <w:u w:val="single"/>
        </w:rPr>
        <w:t>Business Architecture Models</w:t>
      </w:r>
    </w:p>
    <w:p w14:paraId="7475DCB3" w14:textId="708AC2BA" w:rsidR="006E7D7A" w:rsidRPr="00F635BE" w:rsidRDefault="006E7D7A" w:rsidP="00F635BE">
      <w:pPr>
        <w:spacing w:after="0" w:line="240" w:lineRule="auto"/>
        <w:rPr>
          <w:rFonts w:ascii="Times New Roman" w:eastAsia="Times New Roman Bold" w:hAnsi="Times New Roman" w:cs="Times New Roman"/>
          <w:sz w:val="24"/>
          <w:szCs w:val="24"/>
          <w:u w:val="single"/>
        </w:rPr>
      </w:pPr>
      <w:r w:rsidRPr="00F635BE">
        <w:rPr>
          <w:rFonts w:ascii="Times New Roman" w:eastAsia="Times New Roman Bold" w:hAnsi="Times New Roman" w:cs="Times New Roman"/>
          <w:sz w:val="24"/>
          <w:szCs w:val="24"/>
        </w:rPr>
        <w:t xml:space="preserve">Describe </w:t>
      </w:r>
      <w:r w:rsidR="008D4DEA" w:rsidRPr="008D4DEA">
        <w:rPr>
          <w:rFonts w:ascii="Times New Roman" w:eastAsia="Times New Roman Bold" w:hAnsi="Times New Roman" w:cs="Times New Roman"/>
          <w:sz w:val="24"/>
          <w:szCs w:val="24"/>
        </w:rPr>
        <w:t>the problem</w:t>
      </w:r>
      <w:r w:rsidRPr="008D4DEA">
        <w:rPr>
          <w:rFonts w:ascii="Times New Roman" w:eastAsia="Times New Roman Bold" w:hAnsi="Times New Roman" w:cs="Times New Roman"/>
          <w:sz w:val="24"/>
          <w:szCs w:val="24"/>
        </w:rPr>
        <w:t xml:space="preserve"> </w:t>
      </w:r>
      <w:r w:rsidRPr="00F635BE">
        <w:rPr>
          <w:rFonts w:ascii="Times New Roman" w:eastAsia="Times New Roman Bold" w:hAnsi="Times New Roman" w:cs="Times New Roman"/>
          <w:sz w:val="24"/>
          <w:szCs w:val="24"/>
        </w:rPr>
        <w:t>your team will be focusing on, who are the main stakeholders and your proposed solution in terms of:</w:t>
      </w:r>
    </w:p>
    <w:p w14:paraId="7A622447" w14:textId="13928164" w:rsidR="006E7D7A" w:rsidRPr="006E7D7A" w:rsidRDefault="00EB6DC8" w:rsidP="00F635BE">
      <w:pPr>
        <w:pStyle w:val="ListParagraph"/>
        <w:numPr>
          <w:ilvl w:val="0"/>
          <w:numId w:val="33"/>
        </w:numPr>
        <w:spacing w:after="0" w:line="240" w:lineRule="auto"/>
        <w:rPr>
          <w:rFonts w:ascii="Times New Roman" w:eastAsia="Times New Roman Bold" w:hAnsi="Times New Roman" w:cs="Times New Roman"/>
          <w:sz w:val="24"/>
          <w:szCs w:val="24"/>
          <w:u w:val="single"/>
        </w:rPr>
      </w:pPr>
      <w:r>
        <w:rPr>
          <w:rFonts w:ascii="Times New Roman" w:hAnsi="Times New Roman" w:cs="Times New Roman"/>
          <w:b/>
          <w:bCs/>
          <w:sz w:val="24"/>
          <w:szCs w:val="24"/>
        </w:rPr>
        <w:t>Architecture</w:t>
      </w:r>
      <w:r w:rsidR="0037680F" w:rsidRPr="00F635BE">
        <w:rPr>
          <w:rFonts w:ascii="Times New Roman" w:hAnsi="Times New Roman" w:cs="Times New Roman"/>
          <w:b/>
          <w:bCs/>
          <w:sz w:val="24"/>
          <w:szCs w:val="24"/>
        </w:rPr>
        <w:t xml:space="preserve"> Vision </w:t>
      </w:r>
      <w:r w:rsidR="006E7D7A">
        <w:rPr>
          <w:rFonts w:ascii="Times New Roman" w:hAnsi="Times New Roman" w:cs="Times New Roman"/>
          <w:sz w:val="24"/>
          <w:szCs w:val="24"/>
        </w:rPr>
        <w:t xml:space="preserve">(maximum one page) </w:t>
      </w:r>
      <w:r w:rsidR="0037680F" w:rsidRPr="006E7D7A">
        <w:rPr>
          <w:rFonts w:ascii="Times New Roman" w:hAnsi="Times New Roman" w:cs="Times New Roman"/>
          <w:sz w:val="24"/>
          <w:szCs w:val="24"/>
        </w:rPr>
        <w:t>describ</w:t>
      </w:r>
      <w:r w:rsidR="006E7D7A">
        <w:rPr>
          <w:rFonts w:ascii="Times New Roman" w:hAnsi="Times New Roman" w:cs="Times New Roman"/>
          <w:sz w:val="24"/>
          <w:szCs w:val="24"/>
        </w:rPr>
        <w:t>ing</w:t>
      </w:r>
      <w:r w:rsidR="0037680F" w:rsidRPr="006E7D7A">
        <w:rPr>
          <w:rFonts w:ascii="Times New Roman" w:hAnsi="Times New Roman" w:cs="Times New Roman"/>
          <w:sz w:val="24"/>
          <w:szCs w:val="24"/>
        </w:rPr>
        <w:t xml:space="preserve"> the </w:t>
      </w:r>
      <w:r w:rsidR="008D4DEA">
        <w:rPr>
          <w:rFonts w:ascii="Times New Roman" w:hAnsi="Times New Roman" w:cs="Times New Roman"/>
          <w:sz w:val="24"/>
          <w:szCs w:val="24"/>
        </w:rPr>
        <w:t>problem statement, system objectives and stakeholders’ key concerns</w:t>
      </w:r>
      <w:ins w:id="28" w:author="SUKUMARAN, SEETHA LETCHUMI" w:date="2020-09-04T11:50:00Z">
        <w:r w:rsidR="0066585F">
          <w:rPr>
            <w:rFonts w:ascii="Times New Roman" w:hAnsi="Times New Roman" w:cs="Times New Roman"/>
            <w:sz w:val="24"/>
            <w:szCs w:val="24"/>
          </w:rPr>
          <w:t>.</w:t>
        </w:r>
      </w:ins>
    </w:p>
    <w:p w14:paraId="227220DF" w14:textId="0D06C2E8" w:rsidR="006E7D7A" w:rsidRDefault="00F72372" w:rsidP="00F635BE">
      <w:pPr>
        <w:pStyle w:val="ListParagraph"/>
        <w:numPr>
          <w:ilvl w:val="0"/>
          <w:numId w:val="33"/>
        </w:numPr>
        <w:spacing w:after="0" w:line="240" w:lineRule="auto"/>
        <w:rPr>
          <w:rFonts w:ascii="Times New Roman" w:hAnsi="Times New Roman" w:cs="Times New Roman"/>
          <w:sz w:val="24"/>
          <w:szCs w:val="24"/>
        </w:rPr>
      </w:pPr>
      <w:r w:rsidRPr="00F635BE">
        <w:rPr>
          <w:rFonts w:ascii="Times New Roman" w:hAnsi="Times New Roman" w:cs="Times New Roman"/>
          <w:b/>
          <w:bCs/>
          <w:sz w:val="24"/>
          <w:szCs w:val="24"/>
        </w:rPr>
        <w:lastRenderedPageBreak/>
        <w:t>Activity Diagra</w:t>
      </w:r>
      <w:r w:rsidR="006E7D7A" w:rsidRPr="00F635BE">
        <w:rPr>
          <w:rFonts w:ascii="Times New Roman" w:hAnsi="Times New Roman" w:cs="Times New Roman"/>
          <w:b/>
          <w:bCs/>
          <w:sz w:val="24"/>
          <w:szCs w:val="24"/>
        </w:rPr>
        <w:t>m</w:t>
      </w:r>
      <w:r w:rsidR="006E7D7A">
        <w:rPr>
          <w:rFonts w:ascii="Times New Roman" w:hAnsi="Times New Roman" w:cs="Times New Roman"/>
          <w:sz w:val="24"/>
          <w:szCs w:val="24"/>
        </w:rPr>
        <w:t xml:space="preserve"> </w:t>
      </w:r>
      <w:r w:rsidRPr="006E7D7A">
        <w:rPr>
          <w:rFonts w:ascii="Times New Roman" w:hAnsi="Times New Roman" w:cs="Times New Roman"/>
          <w:sz w:val="24"/>
          <w:szCs w:val="24"/>
        </w:rPr>
        <w:t xml:space="preserve">representing the </w:t>
      </w:r>
      <w:r w:rsidR="008D4DEA">
        <w:rPr>
          <w:rFonts w:ascii="Times New Roman" w:hAnsi="Times New Roman" w:cs="Times New Roman"/>
          <w:sz w:val="24"/>
          <w:szCs w:val="24"/>
        </w:rPr>
        <w:t>process model</w:t>
      </w:r>
      <w:r w:rsidRPr="006E7D7A">
        <w:rPr>
          <w:rFonts w:ascii="Times New Roman" w:hAnsi="Times New Roman" w:cs="Times New Roman"/>
          <w:sz w:val="24"/>
          <w:szCs w:val="24"/>
        </w:rPr>
        <w:t xml:space="preserve"> of the system.</w:t>
      </w:r>
    </w:p>
    <w:p w14:paraId="5C3AEAF7" w14:textId="49176B09" w:rsidR="005D4F45" w:rsidRPr="005861E1" w:rsidRDefault="0037680F" w:rsidP="006E7D7A">
      <w:pPr>
        <w:pStyle w:val="ListParagraph"/>
        <w:spacing w:after="0" w:line="240" w:lineRule="auto"/>
        <w:ind w:left="1440"/>
        <w:rPr>
          <w:rFonts w:ascii="Times New Roman" w:hAnsi="Times New Roman" w:cs="Times New Roman"/>
          <w:sz w:val="24"/>
          <w:szCs w:val="24"/>
        </w:rPr>
      </w:pPr>
      <w:r w:rsidRPr="005861E1">
        <w:rPr>
          <w:rFonts w:ascii="Times New Roman" w:hAnsi="Times New Roman" w:cs="Times New Roman"/>
          <w:sz w:val="24"/>
          <w:szCs w:val="24"/>
        </w:rPr>
        <w:tab/>
      </w:r>
      <w:r w:rsidRPr="005861E1">
        <w:rPr>
          <w:rFonts w:ascii="Times New Roman" w:hAnsi="Times New Roman" w:cs="Times New Roman"/>
          <w:sz w:val="24"/>
          <w:szCs w:val="24"/>
        </w:rPr>
        <w:tab/>
      </w:r>
      <w:r w:rsidRPr="005861E1">
        <w:rPr>
          <w:rFonts w:ascii="Times New Roman" w:hAnsi="Times New Roman" w:cs="Times New Roman"/>
          <w:sz w:val="24"/>
          <w:szCs w:val="24"/>
        </w:rPr>
        <w:tab/>
      </w:r>
    </w:p>
    <w:p w14:paraId="7A810535" w14:textId="77777777" w:rsidR="00967D59" w:rsidRDefault="00967D59" w:rsidP="005861E1">
      <w:pPr>
        <w:pStyle w:val="ListParagraph"/>
        <w:spacing w:after="0" w:line="240" w:lineRule="auto"/>
        <w:ind w:left="0"/>
        <w:rPr>
          <w:rFonts w:ascii="Times New Roman" w:hAnsi="Times New Roman" w:cs="Times New Roman"/>
          <w:sz w:val="24"/>
          <w:szCs w:val="24"/>
          <w:u w:val="single"/>
        </w:rPr>
      </w:pPr>
    </w:p>
    <w:p w14:paraId="5B54DA66" w14:textId="18B1DD3C" w:rsidR="00422865" w:rsidRDefault="00F635BE" w:rsidP="005861E1">
      <w:pPr>
        <w:pStyle w:val="ListParagraph"/>
        <w:spacing w:after="0" w:line="240" w:lineRule="auto"/>
        <w:ind w:left="0"/>
        <w:rPr>
          <w:rFonts w:ascii="Times New Roman" w:hAnsi="Times New Roman" w:cs="Times New Roman"/>
          <w:sz w:val="24"/>
          <w:szCs w:val="24"/>
          <w:u w:val="single"/>
        </w:rPr>
      </w:pPr>
      <w:r>
        <w:rPr>
          <w:rFonts w:ascii="Times New Roman" w:hAnsi="Times New Roman" w:cs="Times New Roman"/>
          <w:sz w:val="24"/>
          <w:szCs w:val="24"/>
          <w:u w:val="single"/>
        </w:rPr>
        <w:t xml:space="preserve">Task 2: </w:t>
      </w:r>
      <w:r w:rsidR="006E7D7A">
        <w:rPr>
          <w:rFonts w:ascii="Times New Roman" w:hAnsi="Times New Roman" w:cs="Times New Roman"/>
          <w:sz w:val="24"/>
          <w:szCs w:val="24"/>
          <w:u w:val="single"/>
        </w:rPr>
        <w:t>Systems Development Approach</w:t>
      </w:r>
    </w:p>
    <w:p w14:paraId="50044A3E" w14:textId="70F5099E" w:rsidR="00F635BE" w:rsidRPr="00F635BE" w:rsidRDefault="00F635BE" w:rsidP="00F635BE">
      <w:pPr>
        <w:pStyle w:val="ListParagraph"/>
        <w:numPr>
          <w:ilvl w:val="0"/>
          <w:numId w:val="33"/>
        </w:numPr>
        <w:spacing w:after="0" w:line="240" w:lineRule="auto"/>
        <w:rPr>
          <w:rFonts w:ascii="Times New Roman" w:eastAsia="Times New Roman Bold" w:hAnsi="Times New Roman" w:cs="Times New Roman"/>
          <w:sz w:val="24"/>
          <w:szCs w:val="24"/>
          <w:u w:val="single"/>
        </w:rPr>
      </w:pPr>
      <w:r w:rsidRPr="005861E1">
        <w:rPr>
          <w:rFonts w:ascii="Times New Roman" w:hAnsi="Times New Roman" w:cs="Times New Roman"/>
          <w:sz w:val="24"/>
          <w:szCs w:val="24"/>
        </w:rPr>
        <w:t xml:space="preserve">Identify the actors and use cases for the system and draw a </w:t>
      </w:r>
      <w:r w:rsidR="00965B21">
        <w:rPr>
          <w:rFonts w:ascii="Times New Roman" w:hAnsi="Times New Roman" w:cs="Times New Roman"/>
          <w:b/>
          <w:bCs/>
          <w:sz w:val="24"/>
          <w:szCs w:val="24"/>
        </w:rPr>
        <w:t>U</w:t>
      </w:r>
      <w:r w:rsidRPr="00F635BE">
        <w:rPr>
          <w:rFonts w:ascii="Times New Roman" w:hAnsi="Times New Roman" w:cs="Times New Roman"/>
          <w:b/>
          <w:bCs/>
          <w:sz w:val="24"/>
          <w:szCs w:val="24"/>
        </w:rPr>
        <w:t xml:space="preserve">se </w:t>
      </w:r>
      <w:r w:rsidR="00965B21">
        <w:rPr>
          <w:rFonts w:ascii="Times New Roman" w:hAnsi="Times New Roman" w:cs="Times New Roman"/>
          <w:b/>
          <w:bCs/>
          <w:sz w:val="24"/>
          <w:szCs w:val="24"/>
        </w:rPr>
        <w:t>C</w:t>
      </w:r>
      <w:r w:rsidRPr="00F635BE">
        <w:rPr>
          <w:rFonts w:ascii="Times New Roman" w:hAnsi="Times New Roman" w:cs="Times New Roman"/>
          <w:b/>
          <w:bCs/>
          <w:sz w:val="24"/>
          <w:szCs w:val="24"/>
        </w:rPr>
        <w:t xml:space="preserve">ase </w:t>
      </w:r>
      <w:r w:rsidR="00965B21">
        <w:rPr>
          <w:rFonts w:ascii="Times New Roman" w:hAnsi="Times New Roman" w:cs="Times New Roman"/>
          <w:b/>
          <w:bCs/>
          <w:sz w:val="24"/>
          <w:szCs w:val="24"/>
        </w:rPr>
        <w:t>D</w:t>
      </w:r>
      <w:r w:rsidRPr="00F635BE">
        <w:rPr>
          <w:rFonts w:ascii="Times New Roman" w:hAnsi="Times New Roman" w:cs="Times New Roman"/>
          <w:b/>
          <w:bCs/>
          <w:sz w:val="24"/>
          <w:szCs w:val="24"/>
        </w:rPr>
        <w:t>iagram</w:t>
      </w:r>
      <w:r w:rsidRPr="005861E1">
        <w:rPr>
          <w:rFonts w:ascii="Times New Roman" w:hAnsi="Times New Roman" w:cs="Times New Roman"/>
          <w:sz w:val="24"/>
          <w:szCs w:val="24"/>
        </w:rPr>
        <w:t xml:space="preserve">. This should match </w:t>
      </w:r>
      <w:r w:rsidR="008D4DEA">
        <w:rPr>
          <w:rFonts w:ascii="Times New Roman" w:hAnsi="Times New Roman" w:cs="Times New Roman"/>
          <w:sz w:val="24"/>
          <w:szCs w:val="24"/>
        </w:rPr>
        <w:t>the system objectives</w:t>
      </w:r>
      <w:r>
        <w:rPr>
          <w:rFonts w:ascii="Times New Roman" w:hAnsi="Times New Roman" w:cs="Times New Roman"/>
          <w:sz w:val="24"/>
          <w:szCs w:val="24"/>
        </w:rPr>
        <w:t xml:space="preserve"> of the </w:t>
      </w:r>
      <w:r w:rsidR="008D4DEA">
        <w:rPr>
          <w:rFonts w:ascii="Times New Roman" w:hAnsi="Times New Roman" w:cs="Times New Roman"/>
          <w:sz w:val="24"/>
          <w:szCs w:val="24"/>
        </w:rPr>
        <w:t>Architecture Vision</w:t>
      </w:r>
      <w:r w:rsidRPr="005861E1">
        <w:rPr>
          <w:rFonts w:ascii="Times New Roman" w:hAnsi="Times New Roman" w:cs="Times New Roman"/>
          <w:sz w:val="24"/>
          <w:szCs w:val="24"/>
        </w:rPr>
        <w:t xml:space="preserve">. There should be </w:t>
      </w:r>
      <w:r>
        <w:rPr>
          <w:rFonts w:ascii="Times New Roman" w:hAnsi="Times New Roman" w:cs="Times New Roman"/>
          <w:sz w:val="24"/>
          <w:szCs w:val="24"/>
        </w:rPr>
        <w:t>between 3 – 5 use cases identified.</w:t>
      </w:r>
    </w:p>
    <w:p w14:paraId="237A560E" w14:textId="260B8D36" w:rsidR="005D4F45" w:rsidRPr="006E7D7A" w:rsidRDefault="00EB6DC8" w:rsidP="00F635BE">
      <w:pPr>
        <w:pStyle w:val="ListParagraph"/>
        <w:numPr>
          <w:ilvl w:val="0"/>
          <w:numId w:val="33"/>
        </w:numPr>
        <w:spacing w:after="0" w:line="240" w:lineRule="auto"/>
        <w:rPr>
          <w:rFonts w:ascii="Times New Roman" w:eastAsia="Times New Roman Bold" w:hAnsi="Times New Roman" w:cs="Times New Roman"/>
          <w:sz w:val="24"/>
          <w:szCs w:val="24"/>
          <w:u w:val="single"/>
        </w:rPr>
      </w:pPr>
      <w:r>
        <w:rPr>
          <w:rFonts w:ascii="Times New Roman" w:hAnsi="Times New Roman" w:cs="Times New Roman"/>
          <w:sz w:val="24"/>
          <w:szCs w:val="24"/>
        </w:rPr>
        <w:t xml:space="preserve">Discuss </w:t>
      </w:r>
      <w:r w:rsidR="002B680A">
        <w:rPr>
          <w:rFonts w:ascii="Times New Roman" w:hAnsi="Times New Roman" w:cs="Times New Roman"/>
          <w:sz w:val="24"/>
          <w:szCs w:val="24"/>
        </w:rPr>
        <w:t xml:space="preserve">how you would organize the use cases in an </w:t>
      </w:r>
      <w:r w:rsidR="002B680A">
        <w:rPr>
          <w:rFonts w:ascii="Times New Roman" w:hAnsi="Times New Roman" w:cs="Times New Roman"/>
          <w:b/>
          <w:sz w:val="24"/>
          <w:szCs w:val="24"/>
        </w:rPr>
        <w:t>iterative</w:t>
      </w:r>
      <w:r w:rsidR="002B680A">
        <w:rPr>
          <w:rFonts w:ascii="Times New Roman" w:hAnsi="Times New Roman" w:cs="Times New Roman"/>
          <w:sz w:val="24"/>
          <w:szCs w:val="24"/>
        </w:rPr>
        <w:t xml:space="preserve"> and </w:t>
      </w:r>
      <w:r w:rsidR="002B680A">
        <w:rPr>
          <w:rFonts w:ascii="Times New Roman" w:hAnsi="Times New Roman" w:cs="Times New Roman"/>
          <w:b/>
          <w:sz w:val="24"/>
          <w:szCs w:val="24"/>
        </w:rPr>
        <w:t xml:space="preserve">incremental </w:t>
      </w:r>
      <w:r w:rsidR="002B680A">
        <w:rPr>
          <w:rFonts w:ascii="Times New Roman" w:hAnsi="Times New Roman" w:cs="Times New Roman"/>
          <w:sz w:val="24"/>
          <w:szCs w:val="24"/>
        </w:rPr>
        <w:t xml:space="preserve">manner </w:t>
      </w:r>
      <w:commentRangeStart w:id="29"/>
      <w:r w:rsidR="002B680A">
        <w:rPr>
          <w:rFonts w:ascii="Times New Roman" w:hAnsi="Times New Roman" w:cs="Times New Roman"/>
          <w:sz w:val="24"/>
          <w:szCs w:val="24"/>
        </w:rPr>
        <w:t xml:space="preserve">using the selected approach. </w:t>
      </w:r>
      <w:r w:rsidR="0037680F" w:rsidRPr="006E7D7A">
        <w:rPr>
          <w:rFonts w:ascii="Times New Roman" w:hAnsi="Times New Roman" w:cs="Times New Roman"/>
          <w:sz w:val="24"/>
          <w:szCs w:val="24"/>
        </w:rPr>
        <w:tab/>
      </w:r>
      <w:commentRangeEnd w:id="29"/>
      <w:r w:rsidR="0066585F">
        <w:rPr>
          <w:rStyle w:val="CommentReference"/>
        </w:rPr>
        <w:commentReference w:id="29"/>
      </w:r>
    </w:p>
    <w:p w14:paraId="32242FD7" w14:textId="77777777" w:rsidR="00B97024" w:rsidRDefault="00B97024" w:rsidP="005861E1">
      <w:pPr>
        <w:pStyle w:val="ListParagraph"/>
        <w:spacing w:after="0" w:line="240" w:lineRule="auto"/>
        <w:ind w:left="0"/>
        <w:rPr>
          <w:rFonts w:ascii="Times New Roman" w:eastAsia="Times New Roman" w:hAnsi="Times New Roman" w:cs="Times New Roman"/>
          <w:b/>
          <w:sz w:val="24"/>
          <w:szCs w:val="24"/>
          <w:highlight w:val="yellow"/>
          <w:u w:val="single"/>
        </w:rPr>
      </w:pPr>
    </w:p>
    <w:p w14:paraId="2FFFCC55" w14:textId="14335A4C" w:rsidR="002B680A" w:rsidRDefault="002B680A" w:rsidP="002B680A">
      <w:pPr>
        <w:pStyle w:val="ListParagraph"/>
        <w:spacing w:after="0" w:line="240" w:lineRule="auto"/>
        <w:ind w:left="0"/>
        <w:rPr>
          <w:rFonts w:ascii="Times New Roman" w:hAnsi="Times New Roman" w:cs="Times New Roman"/>
          <w:sz w:val="24"/>
          <w:szCs w:val="24"/>
          <w:u w:val="single"/>
        </w:rPr>
      </w:pPr>
      <w:r>
        <w:rPr>
          <w:rFonts w:ascii="Times New Roman" w:hAnsi="Times New Roman" w:cs="Times New Roman"/>
          <w:sz w:val="24"/>
          <w:szCs w:val="24"/>
          <w:u w:val="single"/>
        </w:rPr>
        <w:t>Task 3: Conceptual Modelling</w:t>
      </w:r>
    </w:p>
    <w:p w14:paraId="60555AE2" w14:textId="34F9C2C0" w:rsidR="002B680A" w:rsidRPr="00965B21" w:rsidRDefault="002B680A" w:rsidP="002B680A">
      <w:pPr>
        <w:pStyle w:val="ListParagraph"/>
        <w:numPr>
          <w:ilvl w:val="0"/>
          <w:numId w:val="33"/>
        </w:numPr>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Develop the </w:t>
      </w:r>
      <w:proofErr w:type="gramStart"/>
      <w:r w:rsidR="00965B21" w:rsidRPr="00965B21">
        <w:rPr>
          <w:rFonts w:ascii="Times New Roman" w:hAnsi="Times New Roman" w:cs="Times New Roman"/>
          <w:b/>
          <w:bCs/>
          <w:sz w:val="24"/>
          <w:szCs w:val="24"/>
        </w:rPr>
        <w:t>High Level</w:t>
      </w:r>
      <w:proofErr w:type="gramEnd"/>
      <w:r w:rsidR="00965B21" w:rsidRPr="00965B21">
        <w:rPr>
          <w:rFonts w:ascii="Times New Roman" w:hAnsi="Times New Roman" w:cs="Times New Roman"/>
          <w:b/>
          <w:bCs/>
          <w:sz w:val="24"/>
          <w:szCs w:val="24"/>
        </w:rPr>
        <w:t xml:space="preserve"> Use Cases</w:t>
      </w:r>
      <w:r>
        <w:rPr>
          <w:rFonts w:ascii="Times New Roman" w:hAnsi="Times New Roman" w:cs="Times New Roman"/>
          <w:sz w:val="24"/>
          <w:szCs w:val="24"/>
        </w:rPr>
        <w:t xml:space="preserve"> for your system, as a group. </w:t>
      </w:r>
    </w:p>
    <w:p w14:paraId="7FE80D69" w14:textId="4FB21154" w:rsidR="00965B21" w:rsidRPr="00965B21" w:rsidRDefault="00965B21" w:rsidP="00965B21">
      <w:pPr>
        <w:pStyle w:val="ListParagraph"/>
        <w:numPr>
          <w:ilvl w:val="0"/>
          <w:numId w:val="33"/>
        </w:numPr>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Draw the </w:t>
      </w:r>
      <w:r w:rsidRPr="00965B21">
        <w:rPr>
          <w:rFonts w:ascii="Times New Roman" w:hAnsi="Times New Roman" w:cs="Times New Roman"/>
          <w:b/>
          <w:bCs/>
          <w:sz w:val="24"/>
          <w:szCs w:val="24"/>
        </w:rPr>
        <w:t>Analysis Class Diagram</w:t>
      </w:r>
      <w:r>
        <w:rPr>
          <w:rFonts w:ascii="Times New Roman" w:hAnsi="Times New Roman" w:cs="Times New Roman"/>
          <w:b/>
          <w:bCs/>
          <w:sz w:val="24"/>
          <w:szCs w:val="24"/>
        </w:rPr>
        <w:t xml:space="preserve"> </w:t>
      </w:r>
    </w:p>
    <w:p w14:paraId="7D4FA538" w14:textId="622A4DFF" w:rsidR="00965B21" w:rsidRDefault="00965B21" w:rsidP="00965B21">
      <w:pPr>
        <w:spacing w:after="0" w:line="240" w:lineRule="auto"/>
        <w:rPr>
          <w:rFonts w:ascii="Times New Roman" w:hAnsi="Times New Roman" w:cs="Times New Roman"/>
          <w:sz w:val="24"/>
          <w:szCs w:val="24"/>
          <w:u w:val="single"/>
        </w:rPr>
      </w:pPr>
    </w:p>
    <w:p w14:paraId="6F71DB4F" w14:textId="540E00EC" w:rsidR="00965B21" w:rsidRPr="006A34C0" w:rsidRDefault="00965B21" w:rsidP="00965B21">
      <w:pPr>
        <w:spacing w:after="0" w:line="240" w:lineRule="auto"/>
        <w:rPr>
          <w:rFonts w:ascii="Times New Roman" w:hAnsi="Times New Roman" w:cs="Times New Roman"/>
          <w:b/>
          <w:sz w:val="24"/>
          <w:szCs w:val="24"/>
          <w:u w:val="single"/>
        </w:rPr>
      </w:pPr>
      <w:r w:rsidRPr="00965B21">
        <w:rPr>
          <w:rFonts w:ascii="Times New Roman" w:hAnsi="Times New Roman" w:cs="Times New Roman"/>
          <w:b/>
          <w:sz w:val="24"/>
          <w:szCs w:val="24"/>
          <w:highlight w:val="yellow"/>
          <w:u w:val="single"/>
        </w:rPr>
        <w:t>Part 2: Continue working on Tasks 1 – 3</w:t>
      </w:r>
      <w:r w:rsidR="001225FA">
        <w:rPr>
          <w:rFonts w:ascii="Times New Roman" w:hAnsi="Times New Roman" w:cs="Times New Roman"/>
          <w:b/>
          <w:sz w:val="24"/>
          <w:szCs w:val="24"/>
          <w:highlight w:val="yellow"/>
          <w:u w:val="single"/>
        </w:rPr>
        <w:t xml:space="preserve"> as a group</w:t>
      </w:r>
      <w:r w:rsidRPr="00965B21">
        <w:rPr>
          <w:rFonts w:ascii="Times New Roman" w:hAnsi="Times New Roman" w:cs="Times New Roman"/>
          <w:b/>
          <w:sz w:val="24"/>
          <w:szCs w:val="24"/>
          <w:highlight w:val="yellow"/>
          <w:u w:val="single"/>
        </w:rPr>
        <w:t xml:space="preserve">. Task 4 is the individual </w:t>
      </w:r>
      <w:proofErr w:type="gramStart"/>
      <w:r w:rsidRPr="00965B21">
        <w:rPr>
          <w:rFonts w:ascii="Times New Roman" w:hAnsi="Times New Roman" w:cs="Times New Roman"/>
          <w:b/>
          <w:sz w:val="24"/>
          <w:szCs w:val="24"/>
          <w:highlight w:val="yellow"/>
          <w:u w:val="single"/>
        </w:rPr>
        <w:t>component</w:t>
      </w:r>
      <w:proofErr w:type="gramEnd"/>
      <w:r w:rsidRPr="00965B21">
        <w:rPr>
          <w:rFonts w:ascii="Times New Roman" w:hAnsi="Times New Roman" w:cs="Times New Roman"/>
          <w:b/>
          <w:sz w:val="24"/>
          <w:szCs w:val="24"/>
          <w:highlight w:val="yellow"/>
          <w:u w:val="single"/>
        </w:rPr>
        <w:t xml:space="preserve"> but you are expected to help each other and provide feedback on your team members’ work so that all the artifacts from Task 1 up to Task 4 are consistent. Marks will be given for </w:t>
      </w:r>
      <w:r w:rsidR="00350279">
        <w:rPr>
          <w:rFonts w:ascii="Times New Roman" w:hAnsi="Times New Roman" w:cs="Times New Roman"/>
          <w:b/>
          <w:sz w:val="24"/>
          <w:szCs w:val="24"/>
          <w:highlight w:val="yellow"/>
          <w:u w:val="single"/>
        </w:rPr>
        <w:t>providing comments on work by your team members and classmates</w:t>
      </w:r>
      <w:r w:rsidRPr="00965B21">
        <w:rPr>
          <w:rFonts w:ascii="Times New Roman" w:hAnsi="Times New Roman" w:cs="Times New Roman"/>
          <w:b/>
          <w:sz w:val="24"/>
          <w:szCs w:val="24"/>
          <w:highlight w:val="yellow"/>
          <w:u w:val="single"/>
        </w:rPr>
        <w:t>.</w:t>
      </w:r>
    </w:p>
    <w:p w14:paraId="143266D6" w14:textId="77777777" w:rsidR="00965B21" w:rsidRPr="00965B21" w:rsidRDefault="00965B21" w:rsidP="00965B21">
      <w:pPr>
        <w:pStyle w:val="ListParagraph"/>
        <w:spacing w:after="0" w:line="240" w:lineRule="auto"/>
        <w:rPr>
          <w:rFonts w:ascii="Times New Roman" w:hAnsi="Times New Roman" w:cs="Times New Roman"/>
          <w:sz w:val="24"/>
          <w:szCs w:val="24"/>
          <w:u w:val="single"/>
        </w:rPr>
      </w:pPr>
    </w:p>
    <w:p w14:paraId="52433D4D" w14:textId="181D1704" w:rsidR="006A34C0" w:rsidRPr="00965B21" w:rsidRDefault="00965B21" w:rsidP="005861E1">
      <w:pPr>
        <w:pStyle w:val="ListParagraph"/>
        <w:spacing w:after="0" w:line="240" w:lineRule="auto"/>
        <w:ind w:left="0"/>
        <w:rPr>
          <w:rFonts w:ascii="Times New Roman" w:eastAsia="Times New Roman" w:hAnsi="Times New Roman" w:cs="Times New Roman"/>
          <w:bCs/>
          <w:sz w:val="24"/>
          <w:szCs w:val="24"/>
          <w:u w:val="single"/>
        </w:rPr>
      </w:pPr>
      <w:r w:rsidRPr="00965B21">
        <w:rPr>
          <w:rFonts w:ascii="Times New Roman" w:eastAsia="Times New Roman" w:hAnsi="Times New Roman" w:cs="Times New Roman"/>
          <w:bCs/>
          <w:sz w:val="24"/>
          <w:szCs w:val="24"/>
          <w:u w:val="single"/>
        </w:rPr>
        <w:t xml:space="preserve">Task 4: Individual Component </w:t>
      </w:r>
    </w:p>
    <w:p w14:paraId="3D78B461" w14:textId="0EE3578D" w:rsidR="00965B21" w:rsidRDefault="00965B21" w:rsidP="00965B21">
      <w:pPr>
        <w:pStyle w:val="ListParagraph"/>
        <w:numPr>
          <w:ilvl w:val="0"/>
          <w:numId w:val="33"/>
        </w:numPr>
        <w:spacing w:after="0" w:line="240" w:lineRule="auto"/>
        <w:rPr>
          <w:rFonts w:ascii="Times New Roman" w:eastAsia="Times New Roman" w:hAnsi="Times New Roman" w:cs="Times New Roman"/>
          <w:sz w:val="24"/>
          <w:szCs w:val="24"/>
          <w:u w:val="single"/>
        </w:rPr>
      </w:pPr>
      <w:r w:rsidRPr="00965B21">
        <w:rPr>
          <w:rFonts w:ascii="Times New Roman" w:eastAsia="Times New Roman" w:hAnsi="Times New Roman" w:cs="Times New Roman"/>
          <w:sz w:val="24"/>
          <w:szCs w:val="24"/>
          <w:highlight w:val="yellow"/>
        </w:rPr>
        <w:t xml:space="preserve">Each team member should </w:t>
      </w:r>
      <w:r>
        <w:rPr>
          <w:rFonts w:ascii="Times New Roman" w:eastAsia="Times New Roman" w:hAnsi="Times New Roman" w:cs="Times New Roman"/>
          <w:sz w:val="24"/>
          <w:szCs w:val="24"/>
          <w:highlight w:val="yellow"/>
        </w:rPr>
        <w:t xml:space="preserve">be responsible for </w:t>
      </w:r>
      <w:r w:rsidRPr="00965B21">
        <w:rPr>
          <w:rFonts w:ascii="Times New Roman" w:eastAsia="Times New Roman" w:hAnsi="Times New Roman" w:cs="Times New Roman"/>
          <w:sz w:val="24"/>
          <w:szCs w:val="24"/>
          <w:highlight w:val="yellow"/>
        </w:rPr>
        <w:t xml:space="preserve">at least </w:t>
      </w:r>
      <w:proofErr w:type="gramStart"/>
      <w:r w:rsidRPr="00965B21">
        <w:rPr>
          <w:rFonts w:ascii="Times New Roman" w:eastAsia="Times New Roman" w:hAnsi="Times New Roman" w:cs="Times New Roman"/>
          <w:sz w:val="24"/>
          <w:szCs w:val="24"/>
          <w:highlight w:val="yellow"/>
        </w:rPr>
        <w:t>one use</w:t>
      </w:r>
      <w:proofErr w:type="gramEnd"/>
      <w:r w:rsidRPr="00965B21">
        <w:rPr>
          <w:rFonts w:ascii="Times New Roman" w:eastAsia="Times New Roman" w:hAnsi="Times New Roman" w:cs="Times New Roman"/>
          <w:sz w:val="24"/>
          <w:szCs w:val="24"/>
          <w:highlight w:val="yellow"/>
        </w:rPr>
        <w:t xml:space="preserve"> case and</w:t>
      </w:r>
      <w:r>
        <w:rPr>
          <w:rFonts w:ascii="Times New Roman" w:eastAsia="Times New Roman" w:hAnsi="Times New Roman" w:cs="Times New Roman"/>
          <w:sz w:val="24"/>
          <w:szCs w:val="24"/>
        </w:rPr>
        <w:t xml:space="preserve"> develop the </w:t>
      </w:r>
      <w:r w:rsidRPr="00965B21">
        <w:rPr>
          <w:rFonts w:ascii="Times New Roman" w:eastAsia="Times New Roman" w:hAnsi="Times New Roman" w:cs="Times New Roman"/>
          <w:b/>
          <w:bCs/>
          <w:sz w:val="24"/>
          <w:szCs w:val="24"/>
        </w:rPr>
        <w:t>Expanded Use Case</w:t>
      </w:r>
      <w:r w:rsidR="00294D12">
        <w:rPr>
          <w:rFonts w:ascii="Times New Roman" w:eastAsia="Times New Roman" w:hAnsi="Times New Roman" w:cs="Times New Roman"/>
          <w:b/>
          <w:bCs/>
          <w:sz w:val="24"/>
          <w:szCs w:val="24"/>
        </w:rPr>
        <w:t xml:space="preserve">(s) </w:t>
      </w:r>
      <w:r w:rsidR="00294D12">
        <w:rPr>
          <w:rFonts w:ascii="Times New Roman" w:eastAsia="Times New Roman" w:hAnsi="Times New Roman" w:cs="Times New Roman"/>
          <w:sz w:val="24"/>
          <w:szCs w:val="24"/>
        </w:rPr>
        <w:t>selected</w:t>
      </w:r>
      <w:r w:rsidR="00294D12">
        <w:rPr>
          <w:rFonts w:ascii="Times New Roman" w:eastAsia="Times New Roman" w:hAnsi="Times New Roman" w:cs="Times New Roman"/>
          <w:b/>
          <w:bCs/>
          <w:sz w:val="24"/>
          <w:szCs w:val="24"/>
        </w:rPr>
        <w:t xml:space="preserve">. </w:t>
      </w:r>
      <w:r w:rsidR="00294D12">
        <w:rPr>
          <w:rFonts w:ascii="Times New Roman" w:eastAsia="Times New Roman" w:hAnsi="Times New Roman" w:cs="Times New Roman"/>
          <w:sz w:val="24"/>
          <w:szCs w:val="24"/>
        </w:rPr>
        <w:t>If you are not sure which use case to do, please consult your tutor.</w:t>
      </w:r>
    </w:p>
    <w:p w14:paraId="0BBC19A4" w14:textId="3ADA10A0" w:rsidR="00965B21" w:rsidRDefault="00DB1E34" w:rsidP="00965B21">
      <w:pPr>
        <w:pStyle w:val="ListParagraph"/>
        <w:numPr>
          <w:ilvl w:val="0"/>
          <w:numId w:val="33"/>
        </w:numPr>
        <w:spacing w:after="0" w:line="240" w:lineRule="auto"/>
        <w:rPr>
          <w:rFonts w:ascii="Times New Roman" w:eastAsia="Times New Roman" w:hAnsi="Times New Roman" w:cs="Times New Roman"/>
          <w:sz w:val="24"/>
          <w:szCs w:val="24"/>
          <w:u w:val="single"/>
        </w:rPr>
      </w:pPr>
      <w:r w:rsidRPr="00965B21">
        <w:rPr>
          <w:rFonts w:ascii="Times New Roman" w:eastAsia="Times New Roman Bold" w:hAnsi="Times New Roman" w:cs="Times New Roman"/>
          <w:sz w:val="24"/>
          <w:szCs w:val="24"/>
        </w:rPr>
        <w:t>Each t</w:t>
      </w:r>
      <w:r w:rsidR="00965B21">
        <w:rPr>
          <w:rFonts w:ascii="Times New Roman" w:eastAsia="Times New Roman Bold" w:hAnsi="Times New Roman" w:cs="Times New Roman"/>
          <w:sz w:val="24"/>
          <w:szCs w:val="24"/>
        </w:rPr>
        <w:t xml:space="preserve">eam member should develop the </w:t>
      </w:r>
      <w:r w:rsidRPr="00965B21">
        <w:rPr>
          <w:rFonts w:ascii="Times New Roman" w:eastAsia="Times New Roman Bold" w:hAnsi="Times New Roman" w:cs="Times New Roman"/>
          <w:b/>
          <w:bCs/>
          <w:sz w:val="24"/>
          <w:szCs w:val="24"/>
        </w:rPr>
        <w:t>System Seq</w:t>
      </w:r>
      <w:r w:rsidR="00951B8E" w:rsidRPr="00965B21">
        <w:rPr>
          <w:rFonts w:ascii="Times New Roman" w:eastAsia="Times New Roman Bold" w:hAnsi="Times New Roman" w:cs="Times New Roman"/>
          <w:b/>
          <w:bCs/>
          <w:sz w:val="24"/>
          <w:szCs w:val="24"/>
        </w:rPr>
        <w:t>uence Diagram</w:t>
      </w:r>
      <w:r w:rsidR="00951B8E" w:rsidRPr="00965B21">
        <w:rPr>
          <w:rFonts w:ascii="Times New Roman" w:eastAsia="Times New Roman Bold" w:hAnsi="Times New Roman" w:cs="Times New Roman"/>
          <w:sz w:val="24"/>
          <w:szCs w:val="24"/>
        </w:rPr>
        <w:t xml:space="preserve"> for </w:t>
      </w:r>
      <w:r w:rsidR="00965B21">
        <w:rPr>
          <w:rFonts w:ascii="Times New Roman" w:eastAsia="Times New Roman Bold" w:hAnsi="Times New Roman" w:cs="Times New Roman"/>
          <w:sz w:val="24"/>
          <w:szCs w:val="24"/>
        </w:rPr>
        <w:t>their</w:t>
      </w:r>
      <w:r w:rsidR="00951B8E" w:rsidRPr="00965B21">
        <w:rPr>
          <w:rFonts w:ascii="Times New Roman" w:eastAsia="Times New Roman Bold" w:hAnsi="Times New Roman" w:cs="Times New Roman"/>
          <w:sz w:val="24"/>
          <w:szCs w:val="24"/>
        </w:rPr>
        <w:t xml:space="preserve"> use case</w:t>
      </w:r>
      <w:r w:rsidR="00965B21">
        <w:rPr>
          <w:rFonts w:ascii="Times New Roman" w:eastAsia="Times New Roman Bold" w:hAnsi="Times New Roman" w:cs="Times New Roman"/>
          <w:sz w:val="24"/>
          <w:szCs w:val="24"/>
        </w:rPr>
        <w:t>(s)</w:t>
      </w:r>
      <w:r w:rsidR="00951B8E" w:rsidRPr="00965B21">
        <w:rPr>
          <w:rFonts w:ascii="Times New Roman" w:eastAsia="Times New Roman Bold" w:hAnsi="Times New Roman" w:cs="Times New Roman"/>
          <w:sz w:val="24"/>
          <w:szCs w:val="24"/>
        </w:rPr>
        <w:t>, by referring to the expanded use case and class diagram.</w:t>
      </w:r>
    </w:p>
    <w:p w14:paraId="567F3F0A" w14:textId="6B45477A" w:rsidR="00422865" w:rsidRPr="00965B21" w:rsidRDefault="0069011F" w:rsidP="00965B21">
      <w:pPr>
        <w:pStyle w:val="ListParagraph"/>
        <w:numPr>
          <w:ilvl w:val="0"/>
          <w:numId w:val="33"/>
        </w:numPr>
        <w:spacing w:after="0" w:line="240" w:lineRule="auto"/>
        <w:rPr>
          <w:rFonts w:ascii="Times New Roman" w:eastAsia="Times New Roman" w:hAnsi="Times New Roman" w:cs="Times New Roman"/>
          <w:sz w:val="24"/>
          <w:szCs w:val="24"/>
          <w:u w:val="single"/>
        </w:rPr>
      </w:pPr>
      <w:r w:rsidRPr="00965B21">
        <w:rPr>
          <w:rFonts w:ascii="Times New Roman" w:eastAsia="Times New Roman Bold" w:hAnsi="Times New Roman" w:cs="Times New Roman"/>
          <w:sz w:val="24"/>
          <w:szCs w:val="24"/>
        </w:rPr>
        <w:t>E</w:t>
      </w:r>
      <w:r w:rsidR="00DB1E34" w:rsidRPr="00965B21">
        <w:rPr>
          <w:rFonts w:ascii="Times New Roman" w:eastAsia="Times New Roman Bold" w:hAnsi="Times New Roman" w:cs="Times New Roman"/>
          <w:sz w:val="24"/>
          <w:szCs w:val="24"/>
        </w:rPr>
        <w:t>ach team m</w:t>
      </w:r>
      <w:r w:rsidRPr="00965B21">
        <w:rPr>
          <w:rFonts w:ascii="Times New Roman" w:eastAsia="Times New Roman Bold" w:hAnsi="Times New Roman" w:cs="Times New Roman"/>
          <w:sz w:val="24"/>
          <w:szCs w:val="24"/>
        </w:rPr>
        <w:t xml:space="preserve">ember should write the related </w:t>
      </w:r>
      <w:r w:rsidR="00294D12">
        <w:rPr>
          <w:rFonts w:ascii="Times New Roman" w:eastAsia="Times New Roman Bold" w:hAnsi="Times New Roman" w:cs="Times New Roman"/>
          <w:b/>
          <w:bCs/>
          <w:sz w:val="24"/>
          <w:szCs w:val="24"/>
        </w:rPr>
        <w:t>C</w:t>
      </w:r>
      <w:r w:rsidRPr="00294D12">
        <w:rPr>
          <w:rFonts w:ascii="Times New Roman" w:eastAsia="Times New Roman Bold" w:hAnsi="Times New Roman" w:cs="Times New Roman"/>
          <w:b/>
          <w:bCs/>
          <w:sz w:val="24"/>
          <w:szCs w:val="24"/>
        </w:rPr>
        <w:t>ontracts</w:t>
      </w:r>
      <w:r w:rsidRPr="00965B21">
        <w:rPr>
          <w:rFonts w:ascii="Times New Roman" w:eastAsia="Times New Roman Bold" w:hAnsi="Times New Roman" w:cs="Times New Roman"/>
          <w:sz w:val="24"/>
          <w:szCs w:val="24"/>
        </w:rPr>
        <w:t xml:space="preserve"> for their use cases.</w:t>
      </w:r>
    </w:p>
    <w:p w14:paraId="6AA24D7A" w14:textId="77777777" w:rsidR="005D4F45" w:rsidRPr="005861E1" w:rsidRDefault="0037680F" w:rsidP="002013D3">
      <w:pPr>
        <w:pStyle w:val="ListParagraph"/>
        <w:spacing w:line="240" w:lineRule="auto"/>
        <w:ind w:left="0"/>
        <w:rPr>
          <w:rFonts w:ascii="Times New Roman" w:eastAsia="Times New Roman Bold" w:hAnsi="Times New Roman" w:cs="Times New Roman"/>
          <w:sz w:val="24"/>
          <w:szCs w:val="24"/>
          <w:u w:val="single"/>
        </w:rPr>
      </w:pPr>
      <w:r w:rsidRPr="005861E1">
        <w:rPr>
          <w:rFonts w:ascii="Times New Roman" w:eastAsia="Times New Roman Bold" w:hAnsi="Times New Roman" w:cs="Times New Roman"/>
          <w:sz w:val="24"/>
          <w:szCs w:val="24"/>
        </w:rPr>
        <w:tab/>
      </w:r>
      <w:r w:rsidRPr="005861E1">
        <w:rPr>
          <w:rFonts w:ascii="Times New Roman" w:eastAsia="Times New Roman Bold" w:hAnsi="Times New Roman" w:cs="Times New Roman"/>
          <w:sz w:val="24"/>
          <w:szCs w:val="24"/>
        </w:rPr>
        <w:tab/>
      </w:r>
      <w:r w:rsidRPr="005861E1">
        <w:rPr>
          <w:rFonts w:ascii="Times New Roman" w:eastAsia="Times New Roman Bold" w:hAnsi="Times New Roman" w:cs="Times New Roman"/>
          <w:sz w:val="24"/>
          <w:szCs w:val="24"/>
        </w:rPr>
        <w:tab/>
      </w:r>
      <w:r w:rsidRPr="005861E1">
        <w:rPr>
          <w:rFonts w:ascii="Times New Roman" w:eastAsia="Times New Roman Bold" w:hAnsi="Times New Roman" w:cs="Times New Roman"/>
          <w:sz w:val="24"/>
          <w:szCs w:val="24"/>
        </w:rPr>
        <w:tab/>
      </w:r>
      <w:r w:rsidRPr="005861E1">
        <w:rPr>
          <w:rFonts w:ascii="Times New Roman" w:eastAsia="Times New Roman Bold" w:hAnsi="Times New Roman" w:cs="Times New Roman"/>
          <w:sz w:val="24"/>
          <w:szCs w:val="24"/>
        </w:rPr>
        <w:tab/>
      </w:r>
      <w:r w:rsidRPr="005861E1">
        <w:rPr>
          <w:rFonts w:ascii="Times New Roman" w:eastAsia="Times New Roman Bold" w:hAnsi="Times New Roman" w:cs="Times New Roman"/>
          <w:sz w:val="24"/>
          <w:szCs w:val="24"/>
        </w:rPr>
        <w:tab/>
      </w:r>
      <w:r w:rsidRPr="005861E1">
        <w:rPr>
          <w:rFonts w:ascii="Times New Roman" w:eastAsia="Times New Roman Bold" w:hAnsi="Times New Roman" w:cs="Times New Roman"/>
          <w:sz w:val="24"/>
          <w:szCs w:val="24"/>
        </w:rPr>
        <w:tab/>
      </w:r>
      <w:r w:rsidRPr="005861E1">
        <w:rPr>
          <w:rFonts w:ascii="Times New Roman" w:eastAsia="Times New Roman Bold" w:hAnsi="Times New Roman" w:cs="Times New Roman"/>
          <w:sz w:val="24"/>
          <w:szCs w:val="24"/>
        </w:rPr>
        <w:tab/>
      </w:r>
      <w:r w:rsidRPr="005861E1">
        <w:rPr>
          <w:rFonts w:ascii="Times New Roman" w:eastAsia="Times New Roman Bold" w:hAnsi="Times New Roman" w:cs="Times New Roman"/>
          <w:sz w:val="24"/>
          <w:szCs w:val="24"/>
        </w:rPr>
        <w:tab/>
      </w:r>
    </w:p>
    <w:p w14:paraId="64EB950A" w14:textId="79E1CBC5" w:rsidR="00350279" w:rsidRDefault="00350279" w:rsidP="00350279">
      <w:pPr>
        <w:pStyle w:val="ListParagraph"/>
        <w:spacing w:after="0" w:line="240" w:lineRule="auto"/>
        <w:ind w:left="0"/>
        <w:rPr>
          <w:rFonts w:ascii="Times New Roman" w:eastAsia="Times New Roman" w:hAnsi="Times New Roman" w:cs="Times New Roman"/>
          <w:bCs/>
          <w:sz w:val="24"/>
          <w:szCs w:val="24"/>
          <w:u w:val="single"/>
        </w:rPr>
      </w:pPr>
      <w:r w:rsidRPr="00965B21">
        <w:rPr>
          <w:rFonts w:ascii="Times New Roman" w:eastAsia="Times New Roman" w:hAnsi="Times New Roman" w:cs="Times New Roman"/>
          <w:bCs/>
          <w:sz w:val="24"/>
          <w:szCs w:val="24"/>
          <w:u w:val="single"/>
        </w:rPr>
        <w:t xml:space="preserve">Task </w:t>
      </w:r>
      <w:r>
        <w:rPr>
          <w:rFonts w:ascii="Times New Roman" w:eastAsia="Times New Roman" w:hAnsi="Times New Roman" w:cs="Times New Roman"/>
          <w:bCs/>
          <w:sz w:val="24"/>
          <w:szCs w:val="24"/>
          <w:u w:val="single"/>
        </w:rPr>
        <w:t>5</w:t>
      </w:r>
      <w:r w:rsidRPr="00965B21">
        <w:rPr>
          <w:rFonts w:ascii="Times New Roman" w:eastAsia="Times New Roman" w:hAnsi="Times New Roman" w:cs="Times New Roman"/>
          <w:bCs/>
          <w:sz w:val="24"/>
          <w:szCs w:val="24"/>
          <w:u w:val="single"/>
        </w:rPr>
        <w:t xml:space="preserve">: </w:t>
      </w:r>
      <w:commentRangeStart w:id="30"/>
      <w:r>
        <w:rPr>
          <w:rFonts w:ascii="Times New Roman" w:eastAsia="Times New Roman" w:hAnsi="Times New Roman" w:cs="Times New Roman"/>
          <w:bCs/>
          <w:sz w:val="24"/>
          <w:szCs w:val="24"/>
          <w:u w:val="single"/>
        </w:rPr>
        <w:t>Peer Evaluation</w:t>
      </w:r>
      <w:commentRangeEnd w:id="30"/>
      <w:r w:rsidR="00154067">
        <w:rPr>
          <w:rStyle w:val="CommentReference"/>
        </w:rPr>
        <w:commentReference w:id="30"/>
      </w:r>
    </w:p>
    <w:p w14:paraId="69299504" w14:textId="66532D64" w:rsidR="00350279" w:rsidRDefault="00350279" w:rsidP="00350279">
      <w:pPr>
        <w:pStyle w:val="ListParagraph"/>
        <w:numPr>
          <w:ilvl w:val="0"/>
          <w:numId w:val="33"/>
        </w:numPr>
        <w:spacing w:after="0" w:line="240" w:lineRule="auto"/>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Each team member is expected to provide feedback on comments on the other team member’s SSD and Contracts, by referring to the Analysis Class Diagram and ensuring that all the documentation is consistent.</w:t>
      </w:r>
      <w:r w:rsidRPr="00350279">
        <w:rPr>
          <w:rFonts w:ascii="Times New Roman" w:eastAsia="Times New Roman" w:hAnsi="Times New Roman" w:cs="Times New Roman"/>
          <w:bCs/>
          <w:sz w:val="24"/>
          <w:szCs w:val="24"/>
          <w:u w:val="single"/>
        </w:rPr>
        <w:t xml:space="preserve"> </w:t>
      </w:r>
    </w:p>
    <w:p w14:paraId="200133AA" w14:textId="6305D319" w:rsidR="00350279" w:rsidRPr="00350279" w:rsidRDefault="00350279" w:rsidP="00350279">
      <w:pPr>
        <w:pStyle w:val="ListParagraph"/>
        <w:numPr>
          <w:ilvl w:val="0"/>
          <w:numId w:val="33"/>
        </w:numPr>
        <w:spacing w:after="0" w:line="240" w:lineRule="auto"/>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Each student must also perform the peer evaluation on Turnitin and evaluate </w:t>
      </w:r>
      <w:r w:rsidR="00E366E3">
        <w:rPr>
          <w:rFonts w:ascii="Times New Roman" w:eastAsia="Times New Roman" w:hAnsi="Times New Roman" w:cs="Times New Roman"/>
          <w:bCs/>
          <w:sz w:val="24"/>
          <w:szCs w:val="24"/>
        </w:rPr>
        <w:t xml:space="preserve">documentation produced, especially </w:t>
      </w:r>
      <w:r>
        <w:rPr>
          <w:rFonts w:ascii="Times New Roman" w:eastAsia="Times New Roman" w:hAnsi="Times New Roman" w:cs="Times New Roman"/>
          <w:bCs/>
          <w:sz w:val="24"/>
          <w:szCs w:val="24"/>
        </w:rPr>
        <w:t>the class diagram</w:t>
      </w:r>
      <w:r w:rsidR="00E366E3">
        <w:rPr>
          <w:rFonts w:ascii="Times New Roman" w:eastAsia="Times New Roman" w:hAnsi="Times New Roman" w:cs="Times New Roman"/>
          <w:bCs/>
          <w:sz w:val="24"/>
          <w:szCs w:val="24"/>
        </w:rPr>
        <w:t xml:space="preserve"> to ensure that it forms the basis for the system.</w:t>
      </w:r>
    </w:p>
    <w:p w14:paraId="6CEDEB00" w14:textId="77777777" w:rsidR="00294D12" w:rsidRPr="00350279" w:rsidRDefault="00294D12" w:rsidP="00350279">
      <w:pPr>
        <w:spacing w:line="240" w:lineRule="auto"/>
        <w:rPr>
          <w:rFonts w:ascii="Times New Roman" w:eastAsia="Times New Roman" w:hAnsi="Times New Roman" w:cs="Times New Roman"/>
          <w:sz w:val="24"/>
          <w:szCs w:val="24"/>
        </w:rPr>
      </w:pPr>
    </w:p>
    <w:p w14:paraId="795B553E" w14:textId="77777777" w:rsidR="00FF288C" w:rsidRDefault="00FF288C">
      <w:pPr>
        <w:pStyle w:val="Body"/>
        <w:spacing w:line="276" w:lineRule="auto"/>
        <w:rPr>
          <w:rFonts w:ascii="Times New Roman" w:hAnsi="Times New Roman" w:cs="Times New Roman"/>
          <w:b/>
          <w:lang w:val="da-DK"/>
        </w:rPr>
        <w:sectPr w:rsidR="00FF288C" w:rsidSect="00CD1410">
          <w:footerReference w:type="default" r:id="rId13"/>
          <w:pgSz w:w="11900" w:h="16840" w:code="9"/>
          <w:pgMar w:top="1008" w:right="1440" w:bottom="864" w:left="1440" w:header="720" w:footer="720" w:gutter="0"/>
          <w:cols w:space="720"/>
          <w:docGrid w:linePitch="326"/>
        </w:sectPr>
      </w:pPr>
    </w:p>
    <w:p w14:paraId="3FE220C9" w14:textId="4577E7B7" w:rsidR="005D4F45" w:rsidRPr="003F7A64" w:rsidRDefault="0037680F">
      <w:pPr>
        <w:pStyle w:val="Body"/>
        <w:spacing w:line="276" w:lineRule="auto"/>
        <w:rPr>
          <w:rFonts w:ascii="Times New Roman" w:eastAsia="Times New Roman Bold" w:hAnsi="Times New Roman" w:cs="Times New Roman"/>
          <w:b/>
        </w:rPr>
      </w:pPr>
      <w:r w:rsidRPr="003F7A64">
        <w:rPr>
          <w:rFonts w:ascii="Times New Roman" w:hAnsi="Times New Roman" w:cs="Times New Roman"/>
          <w:b/>
          <w:lang w:val="da-DK"/>
        </w:rPr>
        <w:lastRenderedPageBreak/>
        <w:t>BIT20</w:t>
      </w:r>
      <w:r w:rsidR="00DB1E34">
        <w:rPr>
          <w:rFonts w:ascii="Times New Roman" w:hAnsi="Times New Roman" w:cs="Times New Roman"/>
          <w:b/>
          <w:lang w:val="da-DK"/>
        </w:rPr>
        <w:t xml:space="preserve">1 </w:t>
      </w:r>
      <w:commentRangeStart w:id="31"/>
      <w:del w:id="32" w:author="NG, SHU MIN" w:date="2020-09-06T07:51:00Z">
        <w:r w:rsidR="00DB1E34" w:rsidDel="00B57077">
          <w:rPr>
            <w:rFonts w:ascii="Times New Roman" w:hAnsi="Times New Roman" w:cs="Times New Roman"/>
            <w:b/>
            <w:lang w:val="da-DK"/>
          </w:rPr>
          <w:delText>Object-Oriented</w:delText>
        </w:r>
        <w:r w:rsidRPr="003F7A64" w:rsidDel="00B57077">
          <w:rPr>
            <w:rFonts w:ascii="Times New Roman" w:hAnsi="Times New Roman" w:cs="Times New Roman"/>
            <w:b/>
            <w:lang w:val="da-DK"/>
          </w:rPr>
          <w:delText xml:space="preserve"> Analysis</w:delText>
        </w:r>
      </w:del>
      <w:ins w:id="33" w:author="NG, SHU MIN" w:date="2020-09-06T07:51:00Z">
        <w:r w:rsidR="00B57077">
          <w:rPr>
            <w:rFonts w:ascii="Times New Roman" w:hAnsi="Times New Roman" w:cs="Times New Roman"/>
            <w:b/>
            <w:lang w:val="da-DK"/>
          </w:rPr>
          <w:t xml:space="preserve">Systems Architecture </w:t>
        </w:r>
      </w:ins>
      <w:r w:rsidRPr="003F7A64">
        <w:rPr>
          <w:rFonts w:ascii="Times New Roman" w:hAnsi="Times New Roman" w:cs="Times New Roman"/>
          <w:b/>
          <w:lang w:val="da-DK"/>
        </w:rPr>
        <w:t xml:space="preserve"> and Design </w:t>
      </w:r>
      <w:commentRangeEnd w:id="31"/>
      <w:r w:rsidR="00154067">
        <w:rPr>
          <w:rStyle w:val="CommentReference"/>
          <w:rFonts w:hAnsiTheme="minorHAnsi" w:cstheme="minorBidi"/>
          <w:color w:val="auto"/>
        </w:rPr>
        <w:commentReference w:id="31"/>
      </w:r>
      <w:r w:rsidRPr="003F7A64">
        <w:rPr>
          <w:rFonts w:ascii="Times New Roman" w:hAnsi="Times New Roman" w:cs="Times New Roman"/>
          <w:b/>
          <w:lang w:val="da-DK"/>
        </w:rPr>
        <w:tab/>
      </w:r>
      <w:r w:rsidRPr="003F7A64">
        <w:rPr>
          <w:rFonts w:ascii="Times New Roman" w:hAnsi="Times New Roman" w:cs="Times New Roman"/>
          <w:b/>
          <w:lang w:val="da-DK"/>
        </w:rPr>
        <w:tab/>
      </w:r>
      <w:r w:rsidRPr="003F7A64">
        <w:rPr>
          <w:rFonts w:ascii="Times New Roman" w:hAnsi="Times New Roman" w:cs="Times New Roman"/>
          <w:b/>
          <w:lang w:val="da-DK"/>
        </w:rPr>
        <w:tab/>
      </w:r>
      <w:r w:rsidR="005F55D3" w:rsidRPr="003F7A64">
        <w:rPr>
          <w:rFonts w:ascii="Times New Roman" w:hAnsi="Times New Roman" w:cs="Times New Roman"/>
          <w:b/>
        </w:rPr>
        <w:t>Assignment 1</w:t>
      </w:r>
      <w:r w:rsidRPr="003F7A64">
        <w:rPr>
          <w:rFonts w:ascii="Times New Roman" w:hAnsi="Times New Roman" w:cs="Times New Roman"/>
          <w:b/>
          <w:lang w:val="da-DK"/>
        </w:rPr>
        <w:tab/>
      </w:r>
      <w:r w:rsidR="00FF288C">
        <w:rPr>
          <w:rFonts w:ascii="Times New Roman" w:hAnsi="Times New Roman" w:cs="Times New Roman"/>
          <w:b/>
          <w:lang w:val="da-DK"/>
        </w:rPr>
        <w:tab/>
      </w:r>
      <w:r w:rsidR="00FF288C">
        <w:rPr>
          <w:rFonts w:ascii="Times New Roman" w:hAnsi="Times New Roman" w:cs="Times New Roman"/>
          <w:b/>
          <w:lang w:val="da-DK"/>
        </w:rPr>
        <w:tab/>
      </w:r>
      <w:r w:rsidR="00FF288C">
        <w:rPr>
          <w:rFonts w:ascii="Times New Roman" w:hAnsi="Times New Roman" w:cs="Times New Roman"/>
          <w:b/>
          <w:lang w:val="da-DK"/>
        </w:rPr>
        <w:tab/>
      </w:r>
      <w:r w:rsidR="00FF288C">
        <w:rPr>
          <w:rFonts w:ascii="Times New Roman" w:hAnsi="Times New Roman" w:cs="Times New Roman"/>
          <w:b/>
          <w:lang w:val="da-DK"/>
        </w:rPr>
        <w:tab/>
      </w:r>
      <w:r w:rsidR="00FF288C">
        <w:rPr>
          <w:rFonts w:ascii="Times New Roman" w:hAnsi="Times New Roman" w:cs="Times New Roman"/>
          <w:b/>
          <w:lang w:val="da-DK"/>
        </w:rPr>
        <w:tab/>
      </w:r>
      <w:r w:rsidR="00FF288C">
        <w:rPr>
          <w:rFonts w:ascii="Times New Roman" w:hAnsi="Times New Roman" w:cs="Times New Roman"/>
          <w:b/>
          <w:lang w:val="da-DK"/>
        </w:rPr>
        <w:tab/>
      </w:r>
      <w:r w:rsidR="00FF288C">
        <w:rPr>
          <w:rFonts w:ascii="Times New Roman" w:hAnsi="Times New Roman" w:cs="Times New Roman"/>
          <w:b/>
          <w:lang w:val="da-DK"/>
        </w:rPr>
        <w:tab/>
      </w:r>
      <w:commentRangeStart w:id="34"/>
      <w:r w:rsidR="00AA3C6D">
        <w:rPr>
          <w:rFonts w:ascii="Times New Roman" w:hAnsi="Times New Roman" w:cs="Times New Roman"/>
          <w:b/>
          <w:lang w:val="da-DK"/>
        </w:rPr>
        <w:t>S</w:t>
      </w:r>
      <w:r w:rsidRPr="003F7A64">
        <w:rPr>
          <w:rFonts w:ascii="Times New Roman" w:hAnsi="Times New Roman" w:cs="Times New Roman"/>
          <w:b/>
          <w:lang w:val="da-DK"/>
        </w:rPr>
        <w:t xml:space="preserve">emester </w:t>
      </w:r>
      <w:ins w:id="35" w:author="NG, SHU MIN" w:date="2020-09-06T07:51:00Z">
        <w:r w:rsidR="00B57077">
          <w:rPr>
            <w:rFonts w:ascii="Times New Roman" w:hAnsi="Times New Roman" w:cs="Times New Roman"/>
            <w:b/>
            <w:lang w:val="da-DK"/>
          </w:rPr>
          <w:t>3</w:t>
        </w:r>
      </w:ins>
      <w:del w:id="36" w:author="NG, SHU MIN" w:date="2020-09-06T07:51:00Z">
        <w:r w:rsidR="00263840" w:rsidDel="00B57077">
          <w:rPr>
            <w:rFonts w:ascii="Times New Roman" w:hAnsi="Times New Roman" w:cs="Times New Roman"/>
            <w:b/>
            <w:lang w:val="da-DK"/>
          </w:rPr>
          <w:delText>1</w:delText>
        </w:r>
      </w:del>
      <w:r w:rsidR="00C166D0">
        <w:rPr>
          <w:rFonts w:ascii="Times New Roman" w:hAnsi="Times New Roman" w:cs="Times New Roman"/>
          <w:b/>
          <w:lang w:val="da-DK"/>
        </w:rPr>
        <w:t>,</w:t>
      </w:r>
      <w:r w:rsidR="00FF288C">
        <w:rPr>
          <w:rFonts w:ascii="Times New Roman" w:hAnsi="Times New Roman" w:cs="Times New Roman"/>
          <w:b/>
          <w:lang w:val="da-DK"/>
        </w:rPr>
        <w:t xml:space="preserve"> </w:t>
      </w:r>
      <w:r w:rsidR="00263840">
        <w:rPr>
          <w:rFonts w:ascii="Times New Roman" w:hAnsi="Times New Roman" w:cs="Times New Roman"/>
          <w:b/>
          <w:lang w:val="da-DK"/>
        </w:rPr>
        <w:t>2020</w:t>
      </w:r>
      <w:commentRangeEnd w:id="34"/>
      <w:r w:rsidR="00154067">
        <w:rPr>
          <w:rStyle w:val="CommentReference"/>
          <w:rFonts w:hAnsiTheme="minorHAnsi" w:cstheme="minorBidi"/>
          <w:color w:val="auto"/>
        </w:rPr>
        <w:commentReference w:id="34"/>
      </w:r>
    </w:p>
    <w:p w14:paraId="6110A332" w14:textId="1BC3A301" w:rsidR="00F474A3" w:rsidRPr="005F55D3" w:rsidRDefault="005F55D3" w:rsidP="005F55D3">
      <w:pPr>
        <w:pStyle w:val="Body"/>
        <w:spacing w:line="276" w:lineRule="auto"/>
        <w:rPr>
          <w:rFonts w:ascii="Times New Roman" w:eastAsia="Times New Roman Bold" w:hAnsi="Times New Roman" w:cs="Times New Roman"/>
          <w:b/>
        </w:rPr>
      </w:pPr>
      <w:r w:rsidRPr="00D32586">
        <w:rPr>
          <w:rFonts w:ascii="Times New Roman" w:hAnsi="Times New Roman" w:cs="Times New Roman"/>
          <w:b/>
          <w:lang w:eastAsia="zh-CN"/>
        </w:rPr>
        <w:t>Team Name:</w:t>
      </w:r>
      <w:r w:rsidR="00FF288C">
        <w:rPr>
          <w:rFonts w:ascii="Times New Roman" w:hAnsi="Times New Roman" w:cs="Times New Roman"/>
          <w:b/>
        </w:rPr>
        <w:tab/>
        <w:t xml:space="preserve"> </w:t>
      </w:r>
      <w:r w:rsidR="00F768F1">
        <w:rPr>
          <w:rFonts w:ascii="Times New Roman" w:hAnsi="Times New Roman" w:cs="Times New Roman"/>
          <w:b/>
          <w:u w:val="single"/>
        </w:rPr>
        <w:tab/>
      </w:r>
      <w:r w:rsidR="00F768F1">
        <w:rPr>
          <w:rFonts w:ascii="Times New Roman" w:hAnsi="Times New Roman" w:cs="Times New Roman"/>
          <w:b/>
          <w:u w:val="single"/>
        </w:rPr>
        <w:tab/>
      </w:r>
      <w:r w:rsidR="00F768F1">
        <w:rPr>
          <w:rFonts w:ascii="Times New Roman" w:hAnsi="Times New Roman" w:cs="Times New Roman"/>
          <w:b/>
          <w:u w:val="single"/>
        </w:rPr>
        <w:tab/>
      </w:r>
      <w:r w:rsidR="00FF288C">
        <w:rPr>
          <w:rFonts w:ascii="Times New Roman" w:hAnsi="Times New Roman" w:cs="Times New Roman"/>
          <w:b/>
        </w:rPr>
        <w:tab/>
      </w:r>
      <w:r w:rsidR="00FF288C">
        <w:rPr>
          <w:rFonts w:ascii="Times New Roman" w:hAnsi="Times New Roman" w:cs="Times New Roman"/>
          <w:b/>
        </w:rPr>
        <w:tab/>
      </w:r>
      <w:r w:rsidR="00FF288C">
        <w:rPr>
          <w:rFonts w:ascii="Times New Roman" w:hAnsi="Times New Roman" w:cs="Times New Roman"/>
          <w:b/>
        </w:rPr>
        <w:tab/>
      </w:r>
      <w:r w:rsidR="00FF288C">
        <w:rPr>
          <w:rFonts w:ascii="Times New Roman" w:hAnsi="Times New Roman" w:cs="Times New Roman"/>
          <w:b/>
        </w:rPr>
        <w:tab/>
      </w:r>
      <w:r w:rsidR="00FF288C">
        <w:rPr>
          <w:rFonts w:ascii="Times New Roman" w:hAnsi="Times New Roman" w:cs="Times New Roman"/>
          <w:b/>
        </w:rPr>
        <w:tab/>
      </w:r>
      <w:r w:rsidR="00FF288C">
        <w:rPr>
          <w:rFonts w:ascii="Times New Roman" w:hAnsi="Times New Roman" w:cs="Times New Roman"/>
          <w:b/>
        </w:rPr>
        <w:tab/>
      </w:r>
      <w:r w:rsidR="00FF288C">
        <w:rPr>
          <w:rFonts w:ascii="Times New Roman" w:hAnsi="Times New Roman" w:cs="Times New Roman"/>
          <w:b/>
        </w:rPr>
        <w:tab/>
      </w:r>
      <w:r w:rsidR="00FF288C">
        <w:rPr>
          <w:rFonts w:ascii="Times New Roman" w:hAnsi="Times New Roman" w:cs="Times New Roman"/>
          <w:b/>
        </w:rPr>
        <w:tab/>
      </w:r>
      <w:r w:rsidR="00FF288C">
        <w:rPr>
          <w:rFonts w:ascii="Times New Roman" w:hAnsi="Times New Roman" w:cs="Times New Roman"/>
          <w:b/>
        </w:rPr>
        <w:tab/>
      </w:r>
      <w:r w:rsidR="00FF288C">
        <w:rPr>
          <w:rFonts w:ascii="Times New Roman" w:hAnsi="Times New Roman" w:cs="Times New Roman"/>
          <w:b/>
        </w:rPr>
        <w:tab/>
      </w:r>
      <w:r w:rsidR="00FF288C">
        <w:rPr>
          <w:rFonts w:ascii="Times New Roman" w:hAnsi="Times New Roman" w:cs="Times New Roman"/>
          <w:b/>
        </w:rPr>
        <w:tab/>
      </w:r>
      <w:r>
        <w:rPr>
          <w:rFonts w:ascii="Times New Roman" w:hAnsi="Times New Roman" w:cs="Times New Roman"/>
          <w:b/>
        </w:rPr>
        <w:tab/>
        <w:t xml:space="preserve">      </w:t>
      </w:r>
      <w:r w:rsidR="00F474A3" w:rsidRPr="00D32586">
        <w:rPr>
          <w:rFonts w:ascii="Times New Roman" w:hAnsi="Times New Roman" w:cs="Times New Roman"/>
          <w:b/>
          <w:lang w:eastAsia="zh-CN"/>
        </w:rPr>
        <w:t>Group Marks (</w:t>
      </w:r>
      <w:r w:rsidR="00350279">
        <w:rPr>
          <w:rFonts w:ascii="Times New Roman" w:hAnsi="Times New Roman" w:cs="Times New Roman"/>
          <w:b/>
          <w:lang w:eastAsia="zh-CN"/>
        </w:rPr>
        <w:t>60</w:t>
      </w:r>
      <w:r w:rsidR="00F474A3" w:rsidRPr="00D32586">
        <w:rPr>
          <w:rFonts w:ascii="Times New Roman" w:hAnsi="Times New Roman" w:cs="Times New Roman"/>
          <w:b/>
          <w:lang w:eastAsia="zh-CN"/>
        </w:rPr>
        <w:t xml:space="preserve">%) </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52"/>
        <w:gridCol w:w="2022"/>
        <w:gridCol w:w="3207"/>
        <w:gridCol w:w="3566"/>
        <w:gridCol w:w="3928"/>
        <w:gridCol w:w="784"/>
      </w:tblGrid>
      <w:tr w:rsidR="00F635BE" w:rsidRPr="00D32586" w14:paraId="36204B0C" w14:textId="77777777" w:rsidTr="00147E74">
        <w:trPr>
          <w:trHeight w:val="20"/>
        </w:trPr>
        <w:tc>
          <w:tcPr>
            <w:tcW w:w="485" w:type="pct"/>
            <w:tcBorders>
              <w:top w:val="single" w:sz="4" w:space="0" w:color="000000"/>
              <w:left w:val="single" w:sz="4" w:space="0" w:color="000000"/>
              <w:bottom w:val="single" w:sz="4" w:space="0" w:color="000000"/>
              <w:right w:val="single" w:sz="4" w:space="0" w:color="000000"/>
            </w:tcBorders>
          </w:tcPr>
          <w:p w14:paraId="4494A0AB" w14:textId="7A377AFD" w:rsidR="00F635BE" w:rsidRPr="00AA3C6D" w:rsidRDefault="00F635BE" w:rsidP="00640FBB">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Category</w:t>
            </w:r>
          </w:p>
        </w:tc>
        <w:tc>
          <w:tcPr>
            <w:tcW w:w="67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1AFBF" w14:textId="44B73C64" w:rsidR="00F635BE" w:rsidRPr="00AA3C6D" w:rsidRDefault="00F635BE" w:rsidP="00640FBB">
            <w:pPr>
              <w:pStyle w:val="Body"/>
              <w:spacing w:after="0" w:line="240" w:lineRule="auto"/>
              <w:rPr>
                <w:rFonts w:ascii="Times New Roman" w:hAnsi="Times New Roman" w:cs="Times New Roman"/>
                <w:b/>
                <w:sz w:val="22"/>
                <w:szCs w:val="20"/>
              </w:rPr>
            </w:pPr>
            <w:r w:rsidRPr="00AA3C6D">
              <w:rPr>
                <w:rFonts w:ascii="Times New Roman" w:hAnsi="Times New Roman" w:cs="Times New Roman"/>
                <w:b/>
                <w:sz w:val="22"/>
                <w:szCs w:val="20"/>
              </w:rPr>
              <w:t>Item (LO Assessed)</w:t>
            </w:r>
          </w:p>
        </w:tc>
        <w:tc>
          <w:tcPr>
            <w:tcW w:w="1072" w:type="pct"/>
            <w:tcBorders>
              <w:top w:val="single" w:sz="4" w:space="0" w:color="000000"/>
              <w:left w:val="single" w:sz="4" w:space="0" w:color="000000"/>
              <w:bottom w:val="single" w:sz="4" w:space="0" w:color="000000"/>
              <w:right w:val="single" w:sz="4" w:space="0" w:color="000000"/>
            </w:tcBorders>
          </w:tcPr>
          <w:p w14:paraId="16D01286" w14:textId="77777777" w:rsidR="00F635BE" w:rsidRPr="00AA3C6D" w:rsidRDefault="00F635BE" w:rsidP="00640FBB">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Poor</w:t>
            </w:r>
          </w:p>
        </w:tc>
        <w:tc>
          <w:tcPr>
            <w:tcW w:w="11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353E1" w14:textId="77777777" w:rsidR="00F635BE" w:rsidRPr="00AA3C6D" w:rsidRDefault="00F635BE" w:rsidP="00640FBB">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Good</w:t>
            </w:r>
          </w:p>
        </w:tc>
        <w:tc>
          <w:tcPr>
            <w:tcW w:w="1313" w:type="pct"/>
            <w:tcBorders>
              <w:top w:val="single" w:sz="4" w:space="0" w:color="000000"/>
              <w:left w:val="single" w:sz="4" w:space="0" w:color="000000"/>
              <w:bottom w:val="single" w:sz="4" w:space="0" w:color="000000"/>
              <w:right w:val="single" w:sz="4" w:space="0" w:color="000000"/>
            </w:tcBorders>
          </w:tcPr>
          <w:p w14:paraId="4895B73A" w14:textId="77777777" w:rsidR="00F635BE" w:rsidRPr="00AA3C6D" w:rsidRDefault="00F635BE" w:rsidP="00640FBB">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Excellent</w:t>
            </w:r>
          </w:p>
        </w:tc>
        <w:tc>
          <w:tcPr>
            <w:tcW w:w="26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319C4" w14:textId="77777777" w:rsidR="00F635BE" w:rsidRPr="00AA3C6D" w:rsidRDefault="00F635BE" w:rsidP="008F20B9">
            <w:pPr>
              <w:pStyle w:val="Body"/>
              <w:spacing w:after="0" w:line="240" w:lineRule="auto"/>
              <w:rPr>
                <w:rFonts w:ascii="Times New Roman" w:hAnsi="Times New Roman" w:cs="Times New Roman"/>
                <w:b/>
                <w:sz w:val="22"/>
                <w:szCs w:val="20"/>
              </w:rPr>
            </w:pPr>
            <w:r w:rsidRPr="00AA3C6D">
              <w:rPr>
                <w:rFonts w:ascii="Times New Roman" w:hAnsi="Times New Roman" w:cs="Times New Roman"/>
                <w:b/>
                <w:sz w:val="22"/>
                <w:szCs w:val="20"/>
              </w:rPr>
              <w:t xml:space="preserve"> Marks</w:t>
            </w:r>
          </w:p>
        </w:tc>
      </w:tr>
      <w:tr w:rsidR="00F635BE" w:rsidRPr="00D32586" w14:paraId="48DF7103" w14:textId="77777777" w:rsidTr="00147E74">
        <w:trPr>
          <w:trHeight w:val="20"/>
        </w:trPr>
        <w:tc>
          <w:tcPr>
            <w:tcW w:w="485" w:type="pct"/>
            <w:vMerge w:val="restart"/>
            <w:tcBorders>
              <w:top w:val="single" w:sz="4" w:space="0" w:color="000000"/>
              <w:left w:val="single" w:sz="4" w:space="0" w:color="000000"/>
              <w:right w:val="single" w:sz="4" w:space="0" w:color="000000"/>
            </w:tcBorders>
          </w:tcPr>
          <w:p w14:paraId="21D659D3" w14:textId="5DF3B582" w:rsidR="00F635BE" w:rsidRPr="00AA3C6D" w:rsidRDefault="00F635BE" w:rsidP="00640FBB">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Task 1: Problem Definition</w:t>
            </w:r>
          </w:p>
        </w:tc>
        <w:tc>
          <w:tcPr>
            <w:tcW w:w="67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BD2D8" w14:textId="4F9DD463" w:rsidR="00F635BE" w:rsidRPr="005F55D3" w:rsidRDefault="00EB6DC8" w:rsidP="00640FBB">
            <w:pPr>
              <w:pStyle w:val="Body"/>
              <w:spacing w:after="0" w:line="240" w:lineRule="auto"/>
              <w:rPr>
                <w:rFonts w:ascii="Times New Roman" w:eastAsia="Times New Roman Bold" w:hAnsi="Times New Roman" w:cs="Times New Roman"/>
                <w:b/>
                <w:sz w:val="22"/>
                <w:szCs w:val="20"/>
              </w:rPr>
            </w:pPr>
            <w:r>
              <w:rPr>
                <w:rFonts w:ascii="Times New Roman" w:hAnsi="Times New Roman" w:cs="Times New Roman"/>
                <w:b/>
                <w:sz w:val="22"/>
                <w:szCs w:val="20"/>
              </w:rPr>
              <w:t>Architecture</w:t>
            </w:r>
            <w:r w:rsidR="00F635BE" w:rsidRPr="00AA3C6D">
              <w:rPr>
                <w:rFonts w:ascii="Times New Roman" w:hAnsi="Times New Roman" w:cs="Times New Roman"/>
                <w:b/>
                <w:sz w:val="22"/>
                <w:szCs w:val="20"/>
              </w:rPr>
              <w:t xml:space="preserve"> Vision Document</w:t>
            </w:r>
            <w:r w:rsidR="00F635BE">
              <w:rPr>
                <w:rFonts w:ascii="Times New Roman" w:hAnsi="Times New Roman" w:cs="Times New Roman"/>
                <w:b/>
                <w:sz w:val="22"/>
                <w:szCs w:val="20"/>
              </w:rPr>
              <w:br/>
            </w:r>
            <w:r w:rsidR="00F635BE" w:rsidRPr="00AA3C6D">
              <w:rPr>
                <w:rFonts w:ascii="Times New Roman" w:hAnsi="Times New Roman" w:cs="Times New Roman"/>
                <w:b/>
                <w:sz w:val="22"/>
                <w:szCs w:val="20"/>
              </w:rPr>
              <w:t>(</w:t>
            </w:r>
            <w:r w:rsidR="00F635BE">
              <w:rPr>
                <w:rFonts w:ascii="Times New Roman" w:hAnsi="Times New Roman" w:cs="Times New Roman"/>
                <w:b/>
                <w:sz w:val="22"/>
                <w:szCs w:val="20"/>
              </w:rPr>
              <w:t>CLO1 - 10</w:t>
            </w:r>
            <w:r w:rsidR="00F635BE">
              <w:rPr>
                <w:rFonts w:ascii="Times New Roman" w:eastAsia="Times New Roman Bold" w:hAnsi="Times New Roman" w:cs="Times New Roman"/>
                <w:b/>
                <w:sz w:val="22"/>
                <w:szCs w:val="20"/>
              </w:rPr>
              <w:t xml:space="preserve"> marks)</w:t>
            </w:r>
          </w:p>
        </w:tc>
        <w:tc>
          <w:tcPr>
            <w:tcW w:w="1072" w:type="pct"/>
            <w:tcBorders>
              <w:top w:val="single" w:sz="4" w:space="0" w:color="000000"/>
              <w:left w:val="single" w:sz="4" w:space="0" w:color="000000"/>
              <w:bottom w:val="single" w:sz="4" w:space="0" w:color="000000"/>
              <w:right w:val="single" w:sz="4" w:space="0" w:color="000000"/>
            </w:tcBorders>
          </w:tcPr>
          <w:p w14:paraId="650466E2" w14:textId="6A301C53" w:rsidR="00F635BE" w:rsidRPr="00AA3C6D" w:rsidRDefault="00F635BE" w:rsidP="00640FBB">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 xml:space="preserve">Problem and/or </w:t>
            </w:r>
            <w:r w:rsidR="008D4DEA">
              <w:rPr>
                <w:rFonts w:ascii="Times New Roman" w:hAnsi="Times New Roman" w:cs="Times New Roman"/>
                <w:sz w:val="22"/>
                <w:szCs w:val="20"/>
              </w:rPr>
              <w:t>system objectives</w:t>
            </w:r>
            <w:r>
              <w:rPr>
                <w:rFonts w:ascii="Times New Roman" w:hAnsi="Times New Roman" w:cs="Times New Roman"/>
                <w:sz w:val="22"/>
                <w:szCs w:val="20"/>
              </w:rPr>
              <w:t xml:space="preserve"> not clear. </w:t>
            </w:r>
            <w:r w:rsidR="008D4DEA">
              <w:rPr>
                <w:rFonts w:ascii="Times New Roman" w:hAnsi="Times New Roman" w:cs="Times New Roman"/>
                <w:sz w:val="22"/>
                <w:szCs w:val="20"/>
              </w:rPr>
              <w:t>Stakeholders and key concerns</w:t>
            </w:r>
            <w:r>
              <w:rPr>
                <w:rFonts w:ascii="Times New Roman" w:hAnsi="Times New Roman" w:cs="Times New Roman"/>
                <w:sz w:val="22"/>
                <w:szCs w:val="20"/>
              </w:rPr>
              <w:t xml:space="preserve"> missing or inappropriate. (0 – 4)</w:t>
            </w:r>
          </w:p>
        </w:tc>
        <w:tc>
          <w:tcPr>
            <w:tcW w:w="11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BD1B4" w14:textId="7B9A1CE2" w:rsidR="00F635BE" w:rsidRPr="00AA3C6D" w:rsidRDefault="00F635BE" w:rsidP="00640FBB">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 xml:space="preserve">Problem and </w:t>
            </w:r>
            <w:r w:rsidR="008D4DEA">
              <w:rPr>
                <w:rFonts w:ascii="Times New Roman" w:hAnsi="Times New Roman" w:cs="Times New Roman"/>
                <w:sz w:val="22"/>
                <w:szCs w:val="20"/>
              </w:rPr>
              <w:t>system objectives defined but lack clarity. Stakeholders identified but concerns not appropriate.</w:t>
            </w:r>
            <w:ins w:id="37" w:author="SUKUMARAN, SEETHA LETCHUMI" w:date="2020-09-04T11:37:00Z">
              <w:r w:rsidR="00077172">
                <w:rPr>
                  <w:rFonts w:ascii="Times New Roman" w:hAnsi="Times New Roman" w:cs="Times New Roman"/>
                  <w:sz w:val="22"/>
                  <w:szCs w:val="20"/>
                </w:rPr>
                <w:t xml:space="preserve"> (5 – 7)</w:t>
              </w:r>
            </w:ins>
          </w:p>
        </w:tc>
        <w:tc>
          <w:tcPr>
            <w:tcW w:w="1313" w:type="pct"/>
            <w:tcBorders>
              <w:top w:val="single" w:sz="4" w:space="0" w:color="000000"/>
              <w:left w:val="single" w:sz="4" w:space="0" w:color="000000"/>
              <w:bottom w:val="single" w:sz="4" w:space="0" w:color="000000"/>
              <w:right w:val="single" w:sz="4" w:space="0" w:color="000000"/>
            </w:tcBorders>
          </w:tcPr>
          <w:p w14:paraId="15D8CBEC" w14:textId="3729FA2A" w:rsidR="00F635BE" w:rsidRPr="00AA3C6D" w:rsidRDefault="00F635BE" w:rsidP="00640FBB">
            <w:pPr>
              <w:spacing w:after="0" w:line="240" w:lineRule="auto"/>
              <w:rPr>
                <w:rFonts w:ascii="Times New Roman" w:hAnsi="Times New Roman" w:cs="Times New Roman"/>
                <w:szCs w:val="20"/>
              </w:rPr>
            </w:pPr>
            <w:r w:rsidRPr="00AA3C6D">
              <w:rPr>
                <w:rFonts w:ascii="Times New Roman" w:hAnsi="Times New Roman" w:cs="Times New Roman"/>
                <w:szCs w:val="20"/>
              </w:rPr>
              <w:t xml:space="preserve">System </w:t>
            </w:r>
            <w:r w:rsidR="008D4DEA">
              <w:rPr>
                <w:rFonts w:ascii="Times New Roman" w:hAnsi="Times New Roman" w:cs="Times New Roman"/>
                <w:szCs w:val="20"/>
              </w:rPr>
              <w:t xml:space="preserve">objectives clearly described and address the </w:t>
            </w:r>
            <w:r w:rsidRPr="00AA3C6D">
              <w:rPr>
                <w:rFonts w:ascii="Times New Roman" w:hAnsi="Times New Roman" w:cs="Times New Roman"/>
                <w:szCs w:val="20"/>
              </w:rPr>
              <w:t>problem</w:t>
            </w:r>
            <w:r w:rsidR="008D4DEA">
              <w:rPr>
                <w:rFonts w:ascii="Times New Roman" w:hAnsi="Times New Roman" w:cs="Times New Roman"/>
                <w:szCs w:val="20"/>
              </w:rPr>
              <w:t xml:space="preserve">. Stakeholders and their key concerns identified clearly. </w:t>
            </w:r>
            <w:r>
              <w:rPr>
                <w:rFonts w:ascii="Times New Roman" w:hAnsi="Times New Roman" w:cs="Times New Roman"/>
                <w:szCs w:val="20"/>
              </w:rPr>
              <w:t>(8 – 10)</w:t>
            </w:r>
          </w:p>
        </w:tc>
        <w:tc>
          <w:tcPr>
            <w:tcW w:w="26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3D502" w14:textId="77777777" w:rsidR="00F635BE" w:rsidRPr="00AA3C6D" w:rsidRDefault="00F635BE" w:rsidP="008F20B9">
            <w:pPr>
              <w:spacing w:after="0" w:line="240" w:lineRule="auto"/>
              <w:rPr>
                <w:rFonts w:ascii="Times New Roman" w:hAnsi="Times New Roman" w:cs="Times New Roman"/>
                <w:szCs w:val="20"/>
              </w:rPr>
            </w:pPr>
          </w:p>
        </w:tc>
      </w:tr>
      <w:tr w:rsidR="00F635BE" w:rsidRPr="00D32586" w14:paraId="76ABC141" w14:textId="77777777" w:rsidTr="00147E74">
        <w:trPr>
          <w:trHeight w:val="20"/>
        </w:trPr>
        <w:tc>
          <w:tcPr>
            <w:tcW w:w="485" w:type="pct"/>
            <w:vMerge/>
            <w:tcBorders>
              <w:left w:val="single" w:sz="4" w:space="0" w:color="000000"/>
              <w:bottom w:val="single" w:sz="4" w:space="0" w:color="000000"/>
              <w:right w:val="single" w:sz="4" w:space="0" w:color="000000"/>
            </w:tcBorders>
          </w:tcPr>
          <w:p w14:paraId="528F79F8" w14:textId="77777777" w:rsidR="00F635BE" w:rsidRPr="00AA3C6D" w:rsidRDefault="00F635BE" w:rsidP="00F635BE">
            <w:pPr>
              <w:pStyle w:val="Body"/>
              <w:spacing w:after="0" w:line="240" w:lineRule="auto"/>
              <w:rPr>
                <w:rFonts w:ascii="Times New Roman" w:hAnsi="Times New Roman" w:cs="Times New Roman"/>
                <w:b/>
                <w:sz w:val="22"/>
                <w:szCs w:val="20"/>
              </w:rPr>
            </w:pPr>
          </w:p>
        </w:tc>
        <w:tc>
          <w:tcPr>
            <w:tcW w:w="67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6EE71" w14:textId="11477EE6" w:rsidR="00F635BE" w:rsidRPr="00AA3C6D" w:rsidRDefault="00F635BE" w:rsidP="00F635BE">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 xml:space="preserve">Activity Diagram </w:t>
            </w:r>
            <w:r>
              <w:rPr>
                <w:rFonts w:ascii="Times New Roman" w:hAnsi="Times New Roman" w:cs="Times New Roman"/>
                <w:b/>
                <w:sz w:val="22"/>
                <w:szCs w:val="20"/>
              </w:rPr>
              <w:br/>
              <w:t>(CLO1 - 10 marks)</w:t>
            </w:r>
          </w:p>
        </w:tc>
        <w:tc>
          <w:tcPr>
            <w:tcW w:w="1072" w:type="pct"/>
            <w:tcBorders>
              <w:top w:val="single" w:sz="4" w:space="0" w:color="000000"/>
              <w:left w:val="single" w:sz="4" w:space="0" w:color="000000"/>
              <w:bottom w:val="single" w:sz="4" w:space="0" w:color="000000"/>
              <w:right w:val="single" w:sz="4" w:space="0" w:color="000000"/>
            </w:tcBorders>
          </w:tcPr>
          <w:p w14:paraId="6D364C99" w14:textId="206CCAA7" w:rsidR="00F635BE" w:rsidRDefault="00F635BE" w:rsidP="00F635BE">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 xml:space="preserve">Activity diagram does not show logical flow. Major errors in the use of diagram components. </w:t>
            </w:r>
            <w:r w:rsidR="00E31410">
              <w:rPr>
                <w:rFonts w:ascii="Times New Roman" w:hAnsi="Times New Roman" w:cs="Times New Roman"/>
                <w:sz w:val="22"/>
                <w:szCs w:val="20"/>
              </w:rPr>
              <w:br/>
            </w:r>
            <w:r>
              <w:rPr>
                <w:rFonts w:ascii="Times New Roman" w:hAnsi="Times New Roman" w:cs="Times New Roman"/>
                <w:sz w:val="22"/>
                <w:szCs w:val="20"/>
              </w:rPr>
              <w:t>(0 – 4)</w:t>
            </w:r>
          </w:p>
        </w:tc>
        <w:tc>
          <w:tcPr>
            <w:tcW w:w="11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58AD5" w14:textId="37D6CEA3" w:rsidR="00F635BE" w:rsidRDefault="00E31410" w:rsidP="00F635BE">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Main f</w:t>
            </w:r>
            <w:r w:rsidR="00F635BE">
              <w:rPr>
                <w:rFonts w:ascii="Times New Roman" w:hAnsi="Times New Roman" w:cs="Times New Roman"/>
                <w:sz w:val="22"/>
                <w:szCs w:val="20"/>
              </w:rPr>
              <w:t xml:space="preserve">low of activities identified with minor errors. </w:t>
            </w:r>
            <w:r>
              <w:rPr>
                <w:rFonts w:ascii="Times New Roman" w:hAnsi="Times New Roman" w:cs="Times New Roman"/>
                <w:sz w:val="22"/>
                <w:szCs w:val="20"/>
              </w:rPr>
              <w:t xml:space="preserve">Suitable use of </w:t>
            </w:r>
            <w:proofErr w:type="gramStart"/>
            <w:r>
              <w:rPr>
                <w:rFonts w:ascii="Times New Roman" w:hAnsi="Times New Roman" w:cs="Times New Roman"/>
                <w:sz w:val="22"/>
                <w:szCs w:val="20"/>
              </w:rPr>
              <w:t>some  components</w:t>
            </w:r>
            <w:proofErr w:type="gramEnd"/>
            <w:r w:rsidR="00F635BE">
              <w:rPr>
                <w:rFonts w:ascii="Times New Roman" w:hAnsi="Times New Roman" w:cs="Times New Roman"/>
                <w:sz w:val="22"/>
                <w:szCs w:val="20"/>
              </w:rPr>
              <w:t>(5 – 7)</w:t>
            </w:r>
          </w:p>
        </w:tc>
        <w:tc>
          <w:tcPr>
            <w:tcW w:w="1313" w:type="pct"/>
            <w:tcBorders>
              <w:top w:val="single" w:sz="4" w:space="0" w:color="000000"/>
              <w:left w:val="single" w:sz="4" w:space="0" w:color="000000"/>
              <w:bottom w:val="single" w:sz="4" w:space="0" w:color="000000"/>
              <w:right w:val="single" w:sz="4" w:space="0" w:color="000000"/>
            </w:tcBorders>
          </w:tcPr>
          <w:p w14:paraId="564BF3F4" w14:textId="499D9EB2" w:rsidR="00F635BE" w:rsidRPr="00AA3C6D" w:rsidRDefault="00F635BE" w:rsidP="00F635BE">
            <w:pPr>
              <w:spacing w:after="0" w:line="240" w:lineRule="auto"/>
              <w:rPr>
                <w:rFonts w:ascii="Times New Roman" w:hAnsi="Times New Roman" w:cs="Times New Roman"/>
                <w:color w:val="000000"/>
                <w:szCs w:val="20"/>
                <w:u w:color="000000"/>
              </w:rPr>
            </w:pPr>
            <w:r w:rsidRPr="008F20B9">
              <w:rPr>
                <w:rFonts w:ascii="Times New Roman" w:hAnsi="Times New Roman" w:cs="Times New Roman"/>
                <w:szCs w:val="20"/>
              </w:rPr>
              <w:t>Flow of activities is logical</w:t>
            </w:r>
            <w:r>
              <w:rPr>
                <w:rFonts w:ascii="Times New Roman" w:hAnsi="Times New Roman" w:cs="Times New Roman"/>
                <w:szCs w:val="20"/>
              </w:rPr>
              <w:t xml:space="preserve"> and clear with </w:t>
            </w:r>
            <w:r w:rsidRPr="008F20B9">
              <w:rPr>
                <w:rFonts w:ascii="Times New Roman" w:hAnsi="Times New Roman" w:cs="Times New Roman"/>
                <w:szCs w:val="20"/>
              </w:rPr>
              <w:t>correct use of activity diagram components</w:t>
            </w:r>
            <w:r>
              <w:rPr>
                <w:rFonts w:ascii="Times New Roman" w:hAnsi="Times New Roman" w:cs="Times New Roman"/>
                <w:szCs w:val="20"/>
              </w:rPr>
              <w:t>. C</w:t>
            </w:r>
            <w:r w:rsidRPr="008F20B9">
              <w:rPr>
                <w:rFonts w:ascii="Times New Roman" w:hAnsi="Times New Roman" w:cs="Times New Roman"/>
                <w:szCs w:val="20"/>
              </w:rPr>
              <w:t>orresponds to</w:t>
            </w:r>
            <w:r>
              <w:rPr>
                <w:rFonts w:ascii="Times New Roman" w:hAnsi="Times New Roman" w:cs="Times New Roman"/>
                <w:szCs w:val="20"/>
              </w:rPr>
              <w:t xml:space="preserve"> system features. (8 – 10)</w:t>
            </w:r>
          </w:p>
        </w:tc>
        <w:tc>
          <w:tcPr>
            <w:tcW w:w="26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ACB08" w14:textId="77777777" w:rsidR="00F635BE" w:rsidRPr="00AA3C6D" w:rsidRDefault="00F635BE" w:rsidP="00F635BE">
            <w:pPr>
              <w:spacing w:after="0" w:line="240" w:lineRule="auto"/>
              <w:rPr>
                <w:rFonts w:ascii="Times New Roman" w:hAnsi="Times New Roman" w:cs="Times New Roman"/>
                <w:szCs w:val="20"/>
              </w:rPr>
            </w:pPr>
          </w:p>
        </w:tc>
      </w:tr>
      <w:tr w:rsidR="00F635BE" w:rsidRPr="00D32586" w14:paraId="2ABC26EA" w14:textId="77777777" w:rsidTr="00147E74">
        <w:trPr>
          <w:trHeight w:val="20"/>
        </w:trPr>
        <w:tc>
          <w:tcPr>
            <w:tcW w:w="485" w:type="pct"/>
            <w:vMerge w:val="restart"/>
            <w:tcBorders>
              <w:top w:val="single" w:sz="4" w:space="0" w:color="000000"/>
              <w:left w:val="single" w:sz="4" w:space="0" w:color="000000"/>
              <w:right w:val="single" w:sz="4" w:space="0" w:color="000000"/>
            </w:tcBorders>
          </w:tcPr>
          <w:p w14:paraId="493B2D6C" w14:textId="7F207FD4" w:rsidR="00F635BE" w:rsidRPr="00AA3C6D" w:rsidRDefault="00F635BE" w:rsidP="00F635BE">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Task 2: Systems Development Approach</w:t>
            </w:r>
          </w:p>
        </w:tc>
        <w:tc>
          <w:tcPr>
            <w:tcW w:w="67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F5E46" w14:textId="3740BA63" w:rsidR="00F635BE" w:rsidRPr="005F55D3" w:rsidRDefault="00F635BE" w:rsidP="00F635BE">
            <w:pPr>
              <w:pStyle w:val="Body"/>
              <w:spacing w:after="0" w:line="240" w:lineRule="auto"/>
              <w:rPr>
                <w:rFonts w:ascii="Times New Roman" w:eastAsia="Times New Roman Bold" w:hAnsi="Times New Roman" w:cs="Times New Roman"/>
                <w:b/>
                <w:sz w:val="22"/>
                <w:szCs w:val="20"/>
              </w:rPr>
            </w:pPr>
            <w:r w:rsidRPr="00AA3C6D">
              <w:rPr>
                <w:rFonts w:ascii="Times New Roman" w:hAnsi="Times New Roman" w:cs="Times New Roman"/>
                <w:b/>
                <w:sz w:val="22"/>
                <w:szCs w:val="20"/>
              </w:rPr>
              <w:t>Use Case Diagram (</w:t>
            </w:r>
            <w:r>
              <w:rPr>
                <w:rFonts w:ascii="Times New Roman" w:hAnsi="Times New Roman" w:cs="Times New Roman"/>
                <w:b/>
                <w:sz w:val="22"/>
                <w:szCs w:val="20"/>
              </w:rPr>
              <w:t>CLO1 - 10</w:t>
            </w:r>
            <w:r>
              <w:rPr>
                <w:rFonts w:ascii="Times New Roman" w:eastAsia="Times New Roman Bold" w:hAnsi="Times New Roman" w:cs="Times New Roman"/>
                <w:b/>
                <w:sz w:val="22"/>
                <w:szCs w:val="20"/>
              </w:rPr>
              <w:t xml:space="preserve"> marks)</w:t>
            </w:r>
          </w:p>
        </w:tc>
        <w:tc>
          <w:tcPr>
            <w:tcW w:w="1072" w:type="pct"/>
            <w:tcBorders>
              <w:top w:val="single" w:sz="4" w:space="0" w:color="000000"/>
              <w:left w:val="single" w:sz="4" w:space="0" w:color="000000"/>
              <w:bottom w:val="single" w:sz="4" w:space="0" w:color="000000"/>
              <w:right w:val="single" w:sz="4" w:space="0" w:color="000000"/>
            </w:tcBorders>
          </w:tcPr>
          <w:p w14:paraId="65D089A1" w14:textId="69BDF454" w:rsidR="00F635BE" w:rsidRPr="00AA3C6D" w:rsidRDefault="00F635BE" w:rsidP="00F635BE">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 xml:space="preserve">Use case diagram does not give a clear idea of users or system functionalities. (0 – </w:t>
            </w:r>
            <w:r w:rsidR="001225FA">
              <w:rPr>
                <w:rFonts w:ascii="Times New Roman" w:hAnsi="Times New Roman" w:cs="Times New Roman"/>
                <w:sz w:val="22"/>
                <w:szCs w:val="20"/>
              </w:rPr>
              <w:t>4</w:t>
            </w:r>
            <w:r>
              <w:rPr>
                <w:rFonts w:ascii="Times New Roman" w:hAnsi="Times New Roman" w:cs="Times New Roman"/>
                <w:sz w:val="22"/>
                <w:szCs w:val="20"/>
              </w:rPr>
              <w:t>)</w:t>
            </w:r>
          </w:p>
        </w:tc>
        <w:tc>
          <w:tcPr>
            <w:tcW w:w="11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CDC67" w14:textId="345E3A53" w:rsidR="00F635BE" w:rsidRPr="00AA3C6D" w:rsidRDefault="00F635BE" w:rsidP="00F635BE">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 xml:space="preserve">Basic system functionalities and actors identified. Use case or actor names could be better clarified. </w:t>
            </w:r>
            <w:r w:rsidR="001225FA">
              <w:rPr>
                <w:rFonts w:ascii="Times New Roman" w:hAnsi="Times New Roman" w:cs="Times New Roman"/>
                <w:sz w:val="22"/>
                <w:szCs w:val="20"/>
              </w:rPr>
              <w:br/>
            </w:r>
            <w:r>
              <w:rPr>
                <w:rFonts w:ascii="Times New Roman" w:hAnsi="Times New Roman" w:cs="Times New Roman"/>
                <w:sz w:val="22"/>
                <w:szCs w:val="20"/>
              </w:rPr>
              <w:t>(</w:t>
            </w:r>
            <w:r w:rsidR="001225FA">
              <w:rPr>
                <w:rFonts w:ascii="Times New Roman" w:hAnsi="Times New Roman" w:cs="Times New Roman"/>
                <w:sz w:val="22"/>
                <w:szCs w:val="20"/>
              </w:rPr>
              <w:t>5</w:t>
            </w:r>
            <w:r>
              <w:rPr>
                <w:rFonts w:ascii="Times New Roman" w:hAnsi="Times New Roman" w:cs="Times New Roman"/>
                <w:sz w:val="22"/>
                <w:szCs w:val="20"/>
              </w:rPr>
              <w:t xml:space="preserve"> – </w:t>
            </w:r>
            <w:r w:rsidR="001225FA">
              <w:rPr>
                <w:rFonts w:ascii="Times New Roman" w:hAnsi="Times New Roman" w:cs="Times New Roman"/>
                <w:sz w:val="22"/>
                <w:szCs w:val="20"/>
              </w:rPr>
              <w:t>7</w:t>
            </w:r>
            <w:r>
              <w:rPr>
                <w:rFonts w:ascii="Times New Roman" w:hAnsi="Times New Roman" w:cs="Times New Roman"/>
                <w:sz w:val="22"/>
                <w:szCs w:val="20"/>
              </w:rPr>
              <w:t>)</w:t>
            </w:r>
          </w:p>
        </w:tc>
        <w:tc>
          <w:tcPr>
            <w:tcW w:w="1313" w:type="pct"/>
            <w:tcBorders>
              <w:top w:val="single" w:sz="4" w:space="0" w:color="000000"/>
              <w:left w:val="single" w:sz="4" w:space="0" w:color="000000"/>
              <w:bottom w:val="single" w:sz="4" w:space="0" w:color="000000"/>
              <w:right w:val="single" w:sz="4" w:space="0" w:color="000000"/>
            </w:tcBorders>
          </w:tcPr>
          <w:p w14:paraId="15E01903" w14:textId="3F5A664E" w:rsidR="00F635BE" w:rsidRPr="00AA3C6D" w:rsidRDefault="00F635BE" w:rsidP="00F635BE">
            <w:pPr>
              <w:spacing w:after="0" w:line="240" w:lineRule="auto"/>
              <w:rPr>
                <w:rFonts w:ascii="Times New Roman" w:hAnsi="Times New Roman" w:cs="Times New Roman"/>
                <w:szCs w:val="20"/>
              </w:rPr>
            </w:pPr>
            <w:r w:rsidRPr="00AA3C6D">
              <w:rPr>
                <w:rFonts w:ascii="Times New Roman" w:hAnsi="Times New Roman" w:cs="Times New Roman"/>
                <w:color w:val="000000"/>
                <w:szCs w:val="20"/>
                <w:u w:color="000000"/>
              </w:rPr>
              <w:t>Provides a</w:t>
            </w:r>
            <w:r>
              <w:rPr>
                <w:rFonts w:ascii="Times New Roman" w:hAnsi="Times New Roman" w:cs="Times New Roman"/>
                <w:color w:val="000000"/>
                <w:szCs w:val="20"/>
                <w:u w:color="000000"/>
              </w:rPr>
              <w:t xml:space="preserve"> clear </w:t>
            </w:r>
            <w:r w:rsidRPr="00AA3C6D">
              <w:rPr>
                <w:rFonts w:ascii="Times New Roman" w:hAnsi="Times New Roman" w:cs="Times New Roman"/>
                <w:color w:val="000000"/>
                <w:szCs w:val="20"/>
                <w:u w:color="000000"/>
              </w:rPr>
              <w:t>overview of the system functionalities</w:t>
            </w:r>
            <w:r w:rsidR="001225FA">
              <w:rPr>
                <w:rFonts w:ascii="Times New Roman" w:hAnsi="Times New Roman" w:cs="Times New Roman"/>
                <w:color w:val="000000"/>
                <w:szCs w:val="20"/>
                <w:u w:color="000000"/>
              </w:rPr>
              <w:t xml:space="preserve"> and actors</w:t>
            </w:r>
            <w:r w:rsidRPr="00AA3C6D">
              <w:rPr>
                <w:rFonts w:ascii="Times New Roman" w:hAnsi="Times New Roman" w:cs="Times New Roman"/>
                <w:color w:val="000000"/>
                <w:szCs w:val="20"/>
                <w:u w:color="000000"/>
              </w:rPr>
              <w:t xml:space="preserve">. </w:t>
            </w:r>
            <w:r>
              <w:rPr>
                <w:rFonts w:ascii="Times New Roman" w:hAnsi="Times New Roman" w:cs="Times New Roman"/>
                <w:color w:val="000000"/>
                <w:szCs w:val="20"/>
                <w:u w:color="000000"/>
              </w:rPr>
              <w:t>Suitable advanced</w:t>
            </w:r>
            <w:r w:rsidR="001225FA">
              <w:rPr>
                <w:rFonts w:ascii="Times New Roman" w:hAnsi="Times New Roman" w:cs="Times New Roman"/>
                <w:color w:val="000000"/>
                <w:szCs w:val="20"/>
                <w:u w:color="000000"/>
              </w:rPr>
              <w:t xml:space="preserve"> </w:t>
            </w:r>
            <w:r>
              <w:rPr>
                <w:rFonts w:ascii="Times New Roman" w:hAnsi="Times New Roman" w:cs="Times New Roman"/>
                <w:color w:val="000000"/>
                <w:szCs w:val="20"/>
                <w:u w:color="000000"/>
              </w:rPr>
              <w:t>r</w:t>
            </w:r>
            <w:r w:rsidRPr="00AA3C6D">
              <w:rPr>
                <w:rFonts w:ascii="Times New Roman" w:hAnsi="Times New Roman" w:cs="Times New Roman"/>
                <w:szCs w:val="20"/>
              </w:rPr>
              <w:t>elationship</w:t>
            </w:r>
            <w:r>
              <w:rPr>
                <w:rFonts w:ascii="Times New Roman" w:hAnsi="Times New Roman" w:cs="Times New Roman"/>
                <w:szCs w:val="20"/>
              </w:rPr>
              <w:t>s</w:t>
            </w:r>
            <w:r w:rsidRPr="00AA3C6D">
              <w:rPr>
                <w:rFonts w:ascii="Times New Roman" w:hAnsi="Times New Roman" w:cs="Times New Roman"/>
                <w:szCs w:val="20"/>
              </w:rPr>
              <w:t xml:space="preserve"> </w:t>
            </w:r>
            <w:r>
              <w:rPr>
                <w:rFonts w:ascii="Times New Roman" w:hAnsi="Times New Roman" w:cs="Times New Roman"/>
                <w:szCs w:val="20"/>
              </w:rPr>
              <w:t>identified (</w:t>
            </w:r>
            <w:r w:rsidR="001225FA">
              <w:rPr>
                <w:rFonts w:ascii="Times New Roman" w:hAnsi="Times New Roman" w:cs="Times New Roman"/>
                <w:szCs w:val="20"/>
              </w:rPr>
              <w:t>8</w:t>
            </w:r>
            <w:r>
              <w:rPr>
                <w:rFonts w:ascii="Times New Roman" w:hAnsi="Times New Roman" w:cs="Times New Roman"/>
                <w:szCs w:val="20"/>
              </w:rPr>
              <w:t xml:space="preserve"> – </w:t>
            </w:r>
            <w:r w:rsidR="001225FA">
              <w:rPr>
                <w:rFonts w:ascii="Times New Roman" w:hAnsi="Times New Roman" w:cs="Times New Roman"/>
                <w:szCs w:val="20"/>
              </w:rPr>
              <w:t>10</w:t>
            </w:r>
            <w:r>
              <w:rPr>
                <w:rFonts w:ascii="Times New Roman" w:hAnsi="Times New Roman" w:cs="Times New Roman"/>
                <w:szCs w:val="20"/>
              </w:rPr>
              <w:t>)</w:t>
            </w:r>
          </w:p>
        </w:tc>
        <w:tc>
          <w:tcPr>
            <w:tcW w:w="26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C4767" w14:textId="77777777" w:rsidR="00F635BE" w:rsidRPr="00AA3C6D" w:rsidRDefault="00F635BE" w:rsidP="00F635BE">
            <w:pPr>
              <w:spacing w:after="0" w:line="240" w:lineRule="auto"/>
              <w:rPr>
                <w:rFonts w:ascii="Times New Roman" w:hAnsi="Times New Roman" w:cs="Times New Roman"/>
                <w:szCs w:val="20"/>
              </w:rPr>
            </w:pPr>
          </w:p>
        </w:tc>
      </w:tr>
      <w:tr w:rsidR="00F635BE" w:rsidRPr="00D32586" w14:paraId="7E1F8939" w14:textId="77777777" w:rsidTr="00147E74">
        <w:trPr>
          <w:trHeight w:val="1143"/>
        </w:trPr>
        <w:tc>
          <w:tcPr>
            <w:tcW w:w="485" w:type="pct"/>
            <w:vMerge/>
            <w:tcBorders>
              <w:left w:val="single" w:sz="4" w:space="0" w:color="000000"/>
              <w:bottom w:val="single" w:sz="4" w:space="0" w:color="000000"/>
              <w:right w:val="single" w:sz="4" w:space="0" w:color="000000"/>
            </w:tcBorders>
          </w:tcPr>
          <w:p w14:paraId="08D1CB5C" w14:textId="77777777" w:rsidR="00F635BE" w:rsidRPr="00AA3C6D" w:rsidRDefault="00F635BE" w:rsidP="00F635BE">
            <w:pPr>
              <w:pStyle w:val="Body"/>
              <w:spacing w:after="0" w:line="240" w:lineRule="auto"/>
              <w:rPr>
                <w:rFonts w:ascii="Times New Roman" w:hAnsi="Times New Roman" w:cs="Times New Roman"/>
                <w:b/>
                <w:sz w:val="22"/>
                <w:szCs w:val="20"/>
              </w:rPr>
            </w:pPr>
          </w:p>
        </w:tc>
        <w:tc>
          <w:tcPr>
            <w:tcW w:w="67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DB973" w14:textId="663CE247" w:rsidR="00F635BE" w:rsidRPr="00C45AEC" w:rsidRDefault="00F635BE" w:rsidP="00F635BE">
            <w:pPr>
              <w:pStyle w:val="Body"/>
              <w:spacing w:after="0" w:line="240" w:lineRule="auto"/>
              <w:rPr>
                <w:rFonts w:ascii="Times New Roman" w:eastAsia="Times New Roman Bold" w:hAnsi="Times New Roman" w:cs="Times New Roman"/>
                <w:b/>
                <w:sz w:val="22"/>
                <w:szCs w:val="20"/>
              </w:rPr>
            </w:pPr>
            <w:r>
              <w:rPr>
                <w:rFonts w:ascii="Times New Roman" w:hAnsi="Times New Roman" w:cs="Times New Roman"/>
                <w:b/>
                <w:sz w:val="22"/>
                <w:szCs w:val="20"/>
              </w:rPr>
              <w:t>Iteration Plan</w:t>
            </w:r>
            <w:r>
              <w:rPr>
                <w:rFonts w:ascii="Times New Roman" w:hAnsi="Times New Roman" w:cs="Times New Roman"/>
                <w:b/>
                <w:sz w:val="22"/>
                <w:szCs w:val="20"/>
              </w:rPr>
              <w:br/>
            </w:r>
            <w:r w:rsidRPr="00AA3C6D">
              <w:rPr>
                <w:rFonts w:ascii="Times New Roman" w:hAnsi="Times New Roman" w:cs="Times New Roman"/>
                <w:b/>
                <w:sz w:val="22"/>
                <w:szCs w:val="20"/>
              </w:rPr>
              <w:t>(</w:t>
            </w:r>
            <w:r>
              <w:rPr>
                <w:rFonts w:ascii="Times New Roman" w:hAnsi="Times New Roman" w:cs="Times New Roman"/>
                <w:b/>
                <w:sz w:val="22"/>
                <w:szCs w:val="20"/>
              </w:rPr>
              <w:t>CLO4 10</w:t>
            </w:r>
            <w:r w:rsidRPr="005F55D3">
              <w:rPr>
                <w:rFonts w:ascii="Times New Roman" w:hAnsi="Times New Roman" w:cs="Times New Roman"/>
                <w:b/>
                <w:sz w:val="22"/>
                <w:szCs w:val="20"/>
              </w:rPr>
              <w:t xml:space="preserve"> marks)</w:t>
            </w:r>
          </w:p>
        </w:tc>
        <w:tc>
          <w:tcPr>
            <w:tcW w:w="1072" w:type="pct"/>
            <w:tcBorders>
              <w:top w:val="single" w:sz="4" w:space="0" w:color="000000"/>
              <w:left w:val="single" w:sz="4" w:space="0" w:color="000000"/>
              <w:bottom w:val="single" w:sz="4" w:space="0" w:color="000000"/>
              <w:right w:val="single" w:sz="4" w:space="0" w:color="000000"/>
            </w:tcBorders>
          </w:tcPr>
          <w:p w14:paraId="68302D78" w14:textId="2C13D205" w:rsidR="00F635BE" w:rsidRPr="00AA3C6D" w:rsidRDefault="00F635BE" w:rsidP="00F635BE">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 xml:space="preserve">Does not apply a </w:t>
            </w:r>
            <w:del w:id="38" w:author="NG, SHU MIN" w:date="2020-09-06T22:36:00Z">
              <w:r w:rsidDel="00BB4FA5">
                <w:rPr>
                  <w:rFonts w:ascii="Times New Roman" w:hAnsi="Times New Roman" w:cs="Times New Roman"/>
                  <w:sz w:val="22"/>
                  <w:szCs w:val="20"/>
                </w:rPr>
                <w:delText>suitable systems</w:delText>
              </w:r>
            </w:del>
            <w:ins w:id="39" w:author="NG, SHU MIN" w:date="2020-09-06T22:36:00Z">
              <w:r w:rsidR="00BB4FA5">
                <w:rPr>
                  <w:rFonts w:ascii="Times New Roman" w:hAnsi="Times New Roman" w:cs="Times New Roman"/>
                  <w:sz w:val="22"/>
                  <w:szCs w:val="20"/>
                </w:rPr>
                <w:t>iterative and incremental</w:t>
              </w:r>
            </w:ins>
            <w:r>
              <w:rPr>
                <w:rFonts w:ascii="Times New Roman" w:hAnsi="Times New Roman" w:cs="Times New Roman"/>
                <w:sz w:val="22"/>
                <w:szCs w:val="20"/>
              </w:rPr>
              <w:t xml:space="preserve"> </w:t>
            </w:r>
            <w:del w:id="40" w:author="NG, SHU MIN" w:date="2020-09-06T22:36:00Z">
              <w:r w:rsidDel="00BB4FA5">
                <w:rPr>
                  <w:rFonts w:ascii="Times New Roman" w:hAnsi="Times New Roman" w:cs="Times New Roman"/>
                  <w:sz w:val="22"/>
                  <w:szCs w:val="20"/>
                </w:rPr>
                <w:delText xml:space="preserve">development </w:delText>
              </w:r>
            </w:del>
            <w:r>
              <w:rPr>
                <w:rFonts w:ascii="Times New Roman" w:hAnsi="Times New Roman" w:cs="Times New Roman"/>
                <w:sz w:val="22"/>
                <w:szCs w:val="20"/>
              </w:rPr>
              <w:t>approach to the use cases. (0 – 4)</w:t>
            </w:r>
          </w:p>
        </w:tc>
        <w:tc>
          <w:tcPr>
            <w:tcW w:w="11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D3361" w14:textId="0F6CCF47" w:rsidR="00F635BE" w:rsidRPr="00AA3C6D" w:rsidRDefault="001225FA" w:rsidP="00F635BE">
            <w:pPr>
              <w:pStyle w:val="Body"/>
              <w:spacing w:after="0" w:line="240" w:lineRule="auto"/>
              <w:rPr>
                <w:rFonts w:ascii="Times New Roman" w:hAnsi="Times New Roman" w:cs="Times New Roman"/>
                <w:sz w:val="22"/>
                <w:szCs w:val="20"/>
              </w:rPr>
            </w:pPr>
            <w:del w:id="41" w:author="NG, SHU MIN" w:date="2020-09-06T22:36:00Z">
              <w:r w:rsidDel="00BB4FA5">
                <w:rPr>
                  <w:rFonts w:ascii="Times New Roman" w:hAnsi="Times New Roman" w:cs="Times New Roman"/>
                  <w:sz w:val="22"/>
                  <w:szCs w:val="20"/>
                </w:rPr>
                <w:delText xml:space="preserve">Insufficient or weak justification of systems development approach to be used. </w:delText>
              </w:r>
            </w:del>
            <w:r w:rsidR="00F635BE">
              <w:rPr>
                <w:rFonts w:ascii="Times New Roman" w:hAnsi="Times New Roman" w:cs="Times New Roman"/>
                <w:sz w:val="22"/>
                <w:szCs w:val="20"/>
              </w:rPr>
              <w:t xml:space="preserve">Attempt to organize the use cases in an iterative and incremental manner.  (5 – 7) </w:t>
            </w:r>
          </w:p>
        </w:tc>
        <w:tc>
          <w:tcPr>
            <w:tcW w:w="1313" w:type="pct"/>
            <w:tcBorders>
              <w:top w:val="single" w:sz="4" w:space="0" w:color="000000"/>
              <w:left w:val="single" w:sz="4" w:space="0" w:color="000000"/>
              <w:bottom w:val="single" w:sz="4" w:space="0" w:color="000000"/>
              <w:right w:val="single" w:sz="4" w:space="0" w:color="000000"/>
            </w:tcBorders>
          </w:tcPr>
          <w:p w14:paraId="7BB8E175" w14:textId="50B29A39" w:rsidR="00F635BE" w:rsidRPr="00AA3C6D" w:rsidRDefault="001225FA" w:rsidP="00F635BE">
            <w:pPr>
              <w:spacing w:after="0" w:line="240" w:lineRule="auto"/>
              <w:rPr>
                <w:rFonts w:ascii="Times New Roman" w:hAnsi="Times New Roman" w:cs="Times New Roman"/>
                <w:szCs w:val="20"/>
              </w:rPr>
            </w:pPr>
            <w:del w:id="42" w:author="NG, SHU MIN" w:date="2020-09-06T22:36:00Z">
              <w:r w:rsidDel="00BB4FA5">
                <w:rPr>
                  <w:rFonts w:ascii="Times New Roman" w:hAnsi="Times New Roman" w:cs="Times New Roman"/>
                  <w:szCs w:val="20"/>
                </w:rPr>
                <w:delText xml:space="preserve">Appropriate justification of systems development approach to be used. </w:delText>
              </w:r>
              <w:r w:rsidDel="00BB4FA5">
                <w:rPr>
                  <w:rFonts w:ascii="Times New Roman" w:hAnsi="Times New Roman" w:cs="Times New Roman"/>
                  <w:szCs w:val="20"/>
                </w:rPr>
                <w:br/>
              </w:r>
            </w:del>
            <w:r w:rsidR="00F635BE">
              <w:rPr>
                <w:rFonts w:ascii="Times New Roman" w:hAnsi="Times New Roman" w:cs="Times New Roman"/>
                <w:szCs w:val="20"/>
              </w:rPr>
              <w:t>Clear and suitable description of how the use cases are organized</w:t>
            </w:r>
            <w:ins w:id="43" w:author="NG, SHU MIN" w:date="2020-09-06T22:36:00Z">
              <w:r w:rsidR="00BB4FA5">
                <w:rPr>
                  <w:rFonts w:ascii="Times New Roman" w:hAnsi="Times New Roman" w:cs="Times New Roman"/>
                  <w:szCs w:val="20"/>
                </w:rPr>
                <w:t xml:space="preserve"> in the iterative and incremental approach </w:t>
              </w:r>
            </w:ins>
            <w:del w:id="44" w:author="NG, SHU MIN" w:date="2020-09-06T22:36:00Z">
              <w:r w:rsidR="00F635BE" w:rsidDel="00BB4FA5">
                <w:rPr>
                  <w:rFonts w:ascii="Times New Roman" w:hAnsi="Times New Roman" w:cs="Times New Roman"/>
                  <w:szCs w:val="20"/>
                </w:rPr>
                <w:delText xml:space="preserve">. </w:delText>
              </w:r>
            </w:del>
            <w:r w:rsidR="00F635BE">
              <w:rPr>
                <w:rFonts w:ascii="Times New Roman" w:hAnsi="Times New Roman" w:cs="Times New Roman"/>
                <w:szCs w:val="20"/>
              </w:rPr>
              <w:t>(8 – 10)</w:t>
            </w:r>
          </w:p>
        </w:tc>
        <w:tc>
          <w:tcPr>
            <w:tcW w:w="26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E41CE" w14:textId="77777777" w:rsidR="00F635BE" w:rsidRPr="00AA3C6D" w:rsidRDefault="00F635BE" w:rsidP="00F635BE">
            <w:pPr>
              <w:spacing w:after="0" w:line="240" w:lineRule="auto"/>
              <w:rPr>
                <w:rFonts w:ascii="Times New Roman" w:hAnsi="Times New Roman" w:cs="Times New Roman"/>
                <w:szCs w:val="20"/>
              </w:rPr>
            </w:pPr>
          </w:p>
        </w:tc>
      </w:tr>
      <w:tr w:rsidR="00147E74" w:rsidRPr="00D32586" w14:paraId="682B7AAE" w14:textId="77777777" w:rsidTr="00147E74">
        <w:trPr>
          <w:trHeight w:val="20"/>
        </w:trPr>
        <w:tc>
          <w:tcPr>
            <w:tcW w:w="485" w:type="pct"/>
            <w:vMerge w:val="restart"/>
            <w:tcBorders>
              <w:top w:val="single" w:sz="4" w:space="0" w:color="000000"/>
              <w:left w:val="single" w:sz="4" w:space="0" w:color="000000"/>
              <w:right w:val="single" w:sz="4" w:space="0" w:color="000000"/>
            </w:tcBorders>
          </w:tcPr>
          <w:p w14:paraId="270CF562" w14:textId="43294D62" w:rsidR="00147E74" w:rsidRPr="00AA3C6D" w:rsidRDefault="00147E74" w:rsidP="00F635BE">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Task 3: Conceptual Modelling</w:t>
            </w:r>
          </w:p>
        </w:tc>
        <w:tc>
          <w:tcPr>
            <w:tcW w:w="67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0469F" w14:textId="0D3F23EC" w:rsidR="00147E74" w:rsidRPr="00F768F1" w:rsidRDefault="00147E74" w:rsidP="00F635BE">
            <w:pPr>
              <w:pStyle w:val="Body"/>
              <w:spacing w:after="0" w:line="240" w:lineRule="auto"/>
              <w:rPr>
                <w:rFonts w:ascii="Times New Roman" w:eastAsia="Times New Roman Bold" w:hAnsi="Times New Roman" w:cs="Times New Roman"/>
                <w:b/>
                <w:sz w:val="22"/>
                <w:szCs w:val="20"/>
              </w:rPr>
            </w:pPr>
            <w:r w:rsidRPr="00AA3C6D">
              <w:rPr>
                <w:rFonts w:ascii="Times New Roman" w:hAnsi="Times New Roman" w:cs="Times New Roman"/>
                <w:b/>
                <w:sz w:val="22"/>
                <w:szCs w:val="20"/>
              </w:rPr>
              <w:t xml:space="preserve">High Level Use Cases </w:t>
            </w:r>
            <w:r>
              <w:rPr>
                <w:rFonts w:ascii="Times New Roman" w:hAnsi="Times New Roman" w:cs="Times New Roman"/>
                <w:b/>
                <w:sz w:val="22"/>
                <w:szCs w:val="20"/>
              </w:rPr>
              <w:br/>
            </w:r>
            <w:r w:rsidRPr="00AA3C6D">
              <w:rPr>
                <w:rFonts w:ascii="Times New Roman" w:hAnsi="Times New Roman" w:cs="Times New Roman"/>
                <w:b/>
                <w:sz w:val="22"/>
                <w:szCs w:val="20"/>
              </w:rPr>
              <w:t>(</w:t>
            </w:r>
            <w:r>
              <w:rPr>
                <w:rFonts w:ascii="Times New Roman" w:hAnsi="Times New Roman" w:cs="Times New Roman"/>
                <w:b/>
                <w:sz w:val="22"/>
                <w:szCs w:val="20"/>
              </w:rPr>
              <w:t>CLO1 - 10 marks)</w:t>
            </w:r>
          </w:p>
        </w:tc>
        <w:tc>
          <w:tcPr>
            <w:tcW w:w="1072" w:type="pct"/>
            <w:tcBorders>
              <w:top w:val="single" w:sz="4" w:space="0" w:color="000000"/>
              <w:left w:val="single" w:sz="4" w:space="0" w:color="000000"/>
              <w:bottom w:val="single" w:sz="4" w:space="0" w:color="000000"/>
              <w:right w:val="single" w:sz="4" w:space="0" w:color="000000"/>
            </w:tcBorders>
          </w:tcPr>
          <w:p w14:paraId="2901FF6E" w14:textId="77777777" w:rsidR="00147E74" w:rsidRPr="00AA3C6D" w:rsidRDefault="00147E74" w:rsidP="00F635BE">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High level use cases poorly written with overlap between use cases. (0 – 4)</w:t>
            </w:r>
          </w:p>
        </w:tc>
        <w:tc>
          <w:tcPr>
            <w:tcW w:w="11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0E53E" w14:textId="77777777" w:rsidR="00147E74" w:rsidRPr="00AA3C6D" w:rsidRDefault="00147E74" w:rsidP="00F635BE">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Most of the use cases give a clear and brief description of the system, with minor errors. (5 – 7)</w:t>
            </w:r>
          </w:p>
        </w:tc>
        <w:tc>
          <w:tcPr>
            <w:tcW w:w="1313" w:type="pct"/>
            <w:tcBorders>
              <w:top w:val="single" w:sz="4" w:space="0" w:color="000000"/>
              <w:left w:val="single" w:sz="4" w:space="0" w:color="000000"/>
              <w:bottom w:val="single" w:sz="4" w:space="0" w:color="000000"/>
              <w:right w:val="single" w:sz="4" w:space="0" w:color="000000"/>
            </w:tcBorders>
          </w:tcPr>
          <w:p w14:paraId="395763E6" w14:textId="77777777" w:rsidR="00147E74" w:rsidRPr="00AA3C6D" w:rsidRDefault="00147E74" w:rsidP="00F635BE">
            <w:pPr>
              <w:spacing w:after="0" w:line="240" w:lineRule="auto"/>
              <w:rPr>
                <w:rFonts w:ascii="Times New Roman" w:hAnsi="Times New Roman" w:cs="Times New Roman"/>
                <w:szCs w:val="20"/>
              </w:rPr>
            </w:pPr>
            <w:r>
              <w:rPr>
                <w:rFonts w:ascii="Times New Roman" w:hAnsi="Times New Roman" w:cs="Times New Roman"/>
                <w:szCs w:val="20"/>
              </w:rPr>
              <w:t>Each u</w:t>
            </w:r>
            <w:r w:rsidRPr="00AA3C6D">
              <w:rPr>
                <w:rFonts w:ascii="Times New Roman" w:hAnsi="Times New Roman" w:cs="Times New Roman"/>
                <w:szCs w:val="20"/>
              </w:rPr>
              <w:t>se case gives a brief description of the system</w:t>
            </w:r>
            <w:r>
              <w:rPr>
                <w:rFonts w:ascii="Times New Roman" w:hAnsi="Times New Roman" w:cs="Times New Roman"/>
                <w:szCs w:val="20"/>
              </w:rPr>
              <w:t>, with all use cases describing the main features of the system. (8 – 10)</w:t>
            </w:r>
          </w:p>
        </w:tc>
        <w:tc>
          <w:tcPr>
            <w:tcW w:w="26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0495E" w14:textId="77777777" w:rsidR="00147E74" w:rsidRPr="00AA3C6D" w:rsidRDefault="00147E74" w:rsidP="00F635BE">
            <w:pPr>
              <w:spacing w:after="0" w:line="240" w:lineRule="auto"/>
              <w:rPr>
                <w:rFonts w:ascii="Times New Roman" w:hAnsi="Times New Roman" w:cs="Times New Roman"/>
                <w:szCs w:val="20"/>
              </w:rPr>
            </w:pPr>
          </w:p>
        </w:tc>
      </w:tr>
      <w:tr w:rsidR="00147E74" w:rsidRPr="00D32586" w14:paraId="70800835" w14:textId="77777777" w:rsidTr="00147E74">
        <w:trPr>
          <w:trHeight w:val="20"/>
        </w:trPr>
        <w:tc>
          <w:tcPr>
            <w:tcW w:w="485" w:type="pct"/>
            <w:vMerge/>
            <w:tcBorders>
              <w:left w:val="single" w:sz="4" w:space="0" w:color="000000"/>
              <w:bottom w:val="single" w:sz="4" w:space="0" w:color="000000"/>
              <w:right w:val="single" w:sz="4" w:space="0" w:color="000000"/>
            </w:tcBorders>
          </w:tcPr>
          <w:p w14:paraId="1E38ED95" w14:textId="228A757B" w:rsidR="00147E74" w:rsidRDefault="00147E74" w:rsidP="00F635BE">
            <w:pPr>
              <w:pStyle w:val="Body"/>
              <w:spacing w:after="0" w:line="240" w:lineRule="auto"/>
              <w:rPr>
                <w:rFonts w:ascii="Times New Roman" w:hAnsi="Times New Roman" w:cs="Times New Roman"/>
                <w:b/>
                <w:sz w:val="22"/>
                <w:szCs w:val="20"/>
              </w:rPr>
            </w:pPr>
          </w:p>
        </w:tc>
        <w:tc>
          <w:tcPr>
            <w:tcW w:w="67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1EF4F" w14:textId="157DD714" w:rsidR="00147E74" w:rsidRPr="00AA3C6D" w:rsidRDefault="00147E74" w:rsidP="00F635BE">
            <w:pPr>
              <w:pStyle w:val="Body"/>
              <w:spacing w:after="0" w:line="240" w:lineRule="auto"/>
              <w:rPr>
                <w:rFonts w:ascii="Times New Roman" w:eastAsia="Times New Roman Bold" w:hAnsi="Times New Roman" w:cs="Times New Roman"/>
                <w:b/>
                <w:sz w:val="22"/>
                <w:szCs w:val="20"/>
              </w:rPr>
            </w:pPr>
            <w:r>
              <w:rPr>
                <w:rFonts w:ascii="Times New Roman" w:hAnsi="Times New Roman" w:cs="Times New Roman"/>
                <w:b/>
                <w:sz w:val="22"/>
                <w:szCs w:val="20"/>
              </w:rPr>
              <w:t xml:space="preserve">Class Diagram </w:t>
            </w:r>
            <w:r>
              <w:rPr>
                <w:rFonts w:ascii="Times New Roman" w:hAnsi="Times New Roman" w:cs="Times New Roman"/>
                <w:b/>
                <w:sz w:val="22"/>
                <w:szCs w:val="20"/>
              </w:rPr>
              <w:br/>
              <w:t xml:space="preserve">(CLO2 - </w:t>
            </w:r>
            <w:r w:rsidR="00350279">
              <w:rPr>
                <w:rFonts w:ascii="Times New Roman" w:hAnsi="Times New Roman" w:cs="Times New Roman"/>
                <w:b/>
                <w:sz w:val="22"/>
                <w:szCs w:val="20"/>
              </w:rPr>
              <w:t>1</w:t>
            </w:r>
            <w:r>
              <w:rPr>
                <w:rFonts w:ascii="Times New Roman" w:hAnsi="Times New Roman" w:cs="Times New Roman"/>
                <w:b/>
                <w:sz w:val="22"/>
                <w:szCs w:val="20"/>
              </w:rPr>
              <w:t>0 marks)</w:t>
            </w:r>
          </w:p>
          <w:p w14:paraId="0B96833E" w14:textId="77777777" w:rsidR="00147E74" w:rsidRPr="00AA3C6D" w:rsidRDefault="00147E74" w:rsidP="00F635BE">
            <w:pPr>
              <w:pStyle w:val="Body"/>
              <w:spacing w:after="0" w:line="240" w:lineRule="auto"/>
              <w:rPr>
                <w:rFonts w:ascii="Times New Roman" w:hAnsi="Times New Roman" w:cs="Times New Roman"/>
                <w:sz w:val="22"/>
                <w:szCs w:val="20"/>
              </w:rPr>
            </w:pPr>
          </w:p>
        </w:tc>
        <w:tc>
          <w:tcPr>
            <w:tcW w:w="1072" w:type="pct"/>
            <w:tcBorders>
              <w:top w:val="single" w:sz="4" w:space="0" w:color="000000"/>
              <w:left w:val="single" w:sz="4" w:space="0" w:color="000000"/>
              <w:bottom w:val="single" w:sz="4" w:space="0" w:color="000000"/>
              <w:right w:val="single" w:sz="4" w:space="0" w:color="000000"/>
            </w:tcBorders>
          </w:tcPr>
          <w:p w14:paraId="28359753" w14:textId="1AACE2E2" w:rsidR="00147E74" w:rsidRPr="00AA3C6D" w:rsidRDefault="00147E74" w:rsidP="00F635BE">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 xml:space="preserve">Class diagram does not reflect a conceptual understanding of the system. Major errors in formatting and relationships. </w:t>
            </w:r>
            <w:r w:rsidR="001225FA">
              <w:rPr>
                <w:rFonts w:ascii="Times New Roman" w:hAnsi="Times New Roman" w:cs="Times New Roman"/>
                <w:sz w:val="22"/>
                <w:szCs w:val="20"/>
              </w:rPr>
              <w:br/>
            </w:r>
            <w:r w:rsidR="00350279">
              <w:rPr>
                <w:rFonts w:ascii="Times New Roman" w:hAnsi="Times New Roman" w:cs="Times New Roman"/>
                <w:sz w:val="22"/>
                <w:szCs w:val="20"/>
              </w:rPr>
              <w:t>(0 – 4)</w:t>
            </w:r>
          </w:p>
        </w:tc>
        <w:tc>
          <w:tcPr>
            <w:tcW w:w="119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B0EAA" w14:textId="21BF9A8B" w:rsidR="00147E74" w:rsidRPr="00AA3C6D" w:rsidRDefault="00147E74" w:rsidP="00F635BE">
            <w:pPr>
              <w:pStyle w:val="Body"/>
              <w:spacing w:after="0" w:line="240" w:lineRule="auto"/>
              <w:rPr>
                <w:rFonts w:ascii="Times New Roman" w:hAnsi="Times New Roman" w:cs="Times New Roman"/>
                <w:sz w:val="22"/>
                <w:szCs w:val="20"/>
              </w:rPr>
            </w:pPr>
            <w:r>
              <w:rPr>
                <w:rFonts w:ascii="Times New Roman" w:hAnsi="Times New Roman" w:cs="Times New Roman"/>
                <w:sz w:val="22"/>
                <w:szCs w:val="20"/>
              </w:rPr>
              <w:t xml:space="preserve">Some </w:t>
            </w:r>
            <w:r w:rsidR="001225FA">
              <w:rPr>
                <w:rFonts w:ascii="Times New Roman" w:hAnsi="Times New Roman" w:cs="Times New Roman"/>
                <w:sz w:val="22"/>
                <w:szCs w:val="20"/>
              </w:rPr>
              <w:t xml:space="preserve">attributes and/or </w:t>
            </w:r>
            <w:r>
              <w:rPr>
                <w:rFonts w:ascii="Times New Roman" w:hAnsi="Times New Roman" w:cs="Times New Roman"/>
                <w:sz w:val="22"/>
                <w:szCs w:val="20"/>
              </w:rPr>
              <w:t xml:space="preserve">relationships </w:t>
            </w:r>
            <w:r w:rsidR="001225FA">
              <w:rPr>
                <w:rFonts w:ascii="Times New Roman" w:hAnsi="Times New Roman" w:cs="Times New Roman"/>
                <w:sz w:val="22"/>
                <w:szCs w:val="20"/>
              </w:rPr>
              <w:t>missing or in</w:t>
            </w:r>
            <w:r>
              <w:rPr>
                <w:rFonts w:ascii="Times New Roman" w:hAnsi="Times New Roman" w:cs="Times New Roman"/>
                <w:sz w:val="22"/>
                <w:szCs w:val="20"/>
              </w:rPr>
              <w:t xml:space="preserve">appropriate, minor errors in formatting and minor inconsistencies. </w:t>
            </w:r>
            <w:r w:rsidR="00350279">
              <w:rPr>
                <w:rFonts w:ascii="Times New Roman" w:hAnsi="Times New Roman" w:cs="Times New Roman"/>
                <w:sz w:val="22"/>
                <w:szCs w:val="20"/>
              </w:rPr>
              <w:t>(5 – 7)</w:t>
            </w:r>
          </w:p>
        </w:tc>
        <w:tc>
          <w:tcPr>
            <w:tcW w:w="1313" w:type="pct"/>
            <w:tcBorders>
              <w:top w:val="single" w:sz="4" w:space="0" w:color="000000"/>
              <w:left w:val="single" w:sz="4" w:space="0" w:color="000000"/>
              <w:bottom w:val="single" w:sz="4" w:space="0" w:color="000000"/>
              <w:right w:val="single" w:sz="4" w:space="0" w:color="000000"/>
            </w:tcBorders>
          </w:tcPr>
          <w:p w14:paraId="7C6E5C7B" w14:textId="3526379D" w:rsidR="00147E74" w:rsidRPr="00AA3C6D" w:rsidRDefault="00147E74" w:rsidP="00F635BE">
            <w:pPr>
              <w:spacing w:after="0" w:line="240" w:lineRule="auto"/>
              <w:rPr>
                <w:rFonts w:ascii="Times New Roman" w:hAnsi="Times New Roman" w:cs="Times New Roman"/>
                <w:szCs w:val="20"/>
              </w:rPr>
            </w:pPr>
            <w:r w:rsidRPr="00AA3C6D">
              <w:rPr>
                <w:rFonts w:ascii="Times New Roman" w:hAnsi="Times New Roman" w:cs="Times New Roman"/>
                <w:szCs w:val="20"/>
              </w:rPr>
              <w:t>Captures overall understanding of system</w:t>
            </w:r>
            <w:r>
              <w:rPr>
                <w:rFonts w:ascii="Times New Roman" w:hAnsi="Times New Roman" w:cs="Times New Roman"/>
                <w:szCs w:val="20"/>
              </w:rPr>
              <w:t>. Consistent with expanded use cases.</w:t>
            </w:r>
            <w:r w:rsidRPr="00AA3C6D">
              <w:rPr>
                <w:rFonts w:ascii="Times New Roman" w:hAnsi="Times New Roman" w:cs="Times New Roman"/>
                <w:szCs w:val="20"/>
              </w:rPr>
              <w:t xml:space="preserve"> Attributes relevant and comprehensive. Suitable relationships identified between classes.</w:t>
            </w:r>
            <w:r w:rsidR="00350279">
              <w:rPr>
                <w:rFonts w:ascii="Times New Roman" w:hAnsi="Times New Roman" w:cs="Times New Roman"/>
                <w:szCs w:val="20"/>
              </w:rPr>
              <w:t xml:space="preserve"> (8 – 10)</w:t>
            </w:r>
          </w:p>
        </w:tc>
        <w:tc>
          <w:tcPr>
            <w:tcW w:w="26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EDAE3" w14:textId="77777777" w:rsidR="00147E74" w:rsidRPr="00AA3C6D" w:rsidRDefault="00147E74" w:rsidP="00F635BE">
            <w:pPr>
              <w:spacing w:after="0" w:line="240" w:lineRule="auto"/>
              <w:rPr>
                <w:rFonts w:ascii="Times New Roman" w:hAnsi="Times New Roman" w:cs="Times New Roman"/>
                <w:szCs w:val="20"/>
              </w:rPr>
            </w:pPr>
          </w:p>
        </w:tc>
      </w:tr>
      <w:tr w:rsidR="00350279" w:rsidRPr="00D32586" w14:paraId="79E6EE1E" w14:textId="77777777" w:rsidTr="00350279">
        <w:trPr>
          <w:trHeight w:val="20"/>
        </w:trPr>
        <w:tc>
          <w:tcPr>
            <w:tcW w:w="4738" w:type="pct"/>
            <w:gridSpan w:val="5"/>
            <w:tcBorders>
              <w:top w:val="single" w:sz="4" w:space="0" w:color="000000"/>
              <w:left w:val="single" w:sz="4" w:space="0" w:color="000000"/>
              <w:bottom w:val="single" w:sz="4" w:space="0" w:color="000000"/>
              <w:right w:val="single" w:sz="4" w:space="0" w:color="000000"/>
            </w:tcBorders>
          </w:tcPr>
          <w:p w14:paraId="10E5D82E" w14:textId="7110C5F5" w:rsidR="00350279" w:rsidRPr="00AA3C6D" w:rsidRDefault="00E366E3" w:rsidP="00F635BE">
            <w:pPr>
              <w:spacing w:after="0" w:line="240" w:lineRule="auto"/>
              <w:rPr>
                <w:rFonts w:ascii="Times New Roman" w:hAnsi="Times New Roman" w:cs="Times New Roman"/>
                <w:szCs w:val="20"/>
              </w:rPr>
            </w:pPr>
            <w:r>
              <w:rPr>
                <w:rFonts w:ascii="Times New Roman" w:hAnsi="Times New Roman" w:cs="Times New Roman"/>
                <w:b/>
                <w:szCs w:val="20"/>
              </w:rPr>
              <w:t xml:space="preserve">A: </w:t>
            </w:r>
            <w:r w:rsidR="00350279" w:rsidRPr="00AA3C6D">
              <w:rPr>
                <w:rFonts w:ascii="Times New Roman" w:hAnsi="Times New Roman" w:cs="Times New Roman"/>
                <w:b/>
                <w:szCs w:val="20"/>
              </w:rPr>
              <w:t>TOTAL</w:t>
            </w:r>
            <w:r w:rsidR="00350279">
              <w:rPr>
                <w:rFonts w:ascii="Times New Roman" w:hAnsi="Times New Roman" w:cs="Times New Roman"/>
                <w:b/>
                <w:szCs w:val="20"/>
              </w:rPr>
              <w:t xml:space="preserve"> FOR GROUP MARKS</w:t>
            </w:r>
            <w:r w:rsidR="00350279" w:rsidRPr="00AA3C6D">
              <w:rPr>
                <w:rFonts w:ascii="Times New Roman" w:hAnsi="Times New Roman" w:cs="Times New Roman"/>
                <w:b/>
                <w:szCs w:val="20"/>
              </w:rPr>
              <w:t xml:space="preserve"> (</w:t>
            </w:r>
            <w:r w:rsidR="006E01FF">
              <w:rPr>
                <w:rFonts w:ascii="Times New Roman" w:hAnsi="Times New Roman" w:cs="Times New Roman"/>
                <w:b/>
                <w:szCs w:val="20"/>
              </w:rPr>
              <w:t>6</w:t>
            </w:r>
            <w:r w:rsidR="00350279">
              <w:rPr>
                <w:rFonts w:ascii="Times New Roman" w:hAnsi="Times New Roman" w:cs="Times New Roman"/>
                <w:b/>
                <w:szCs w:val="20"/>
              </w:rPr>
              <w:t>0</w:t>
            </w:r>
            <w:r w:rsidR="00350279" w:rsidRPr="00AA3C6D">
              <w:rPr>
                <w:rFonts w:ascii="Times New Roman" w:hAnsi="Times New Roman" w:cs="Times New Roman"/>
                <w:b/>
                <w:szCs w:val="20"/>
              </w:rPr>
              <w:t>%)</w:t>
            </w:r>
          </w:p>
        </w:tc>
        <w:tc>
          <w:tcPr>
            <w:tcW w:w="26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3259D" w14:textId="77777777" w:rsidR="00350279" w:rsidRPr="00AA3C6D" w:rsidRDefault="00350279" w:rsidP="00F635BE">
            <w:pPr>
              <w:spacing w:after="0" w:line="240" w:lineRule="auto"/>
              <w:rPr>
                <w:rFonts w:ascii="Times New Roman" w:hAnsi="Times New Roman" w:cs="Times New Roman"/>
                <w:szCs w:val="20"/>
              </w:rPr>
            </w:pPr>
          </w:p>
        </w:tc>
      </w:tr>
    </w:tbl>
    <w:p w14:paraId="2B49FF4B" w14:textId="77777777" w:rsidR="00640FBB" w:rsidRDefault="00640FBB" w:rsidP="00AA3C6D">
      <w:pPr>
        <w:pStyle w:val="Body"/>
        <w:spacing w:after="0" w:line="240" w:lineRule="auto"/>
        <w:rPr>
          <w:rFonts w:ascii="Times New Roman" w:hAnsi="Times New Roman" w:cs="Times New Roman"/>
          <w:b/>
          <w:sz w:val="22"/>
          <w:szCs w:val="20"/>
        </w:rPr>
        <w:sectPr w:rsidR="00640FBB" w:rsidSect="004D77B8">
          <w:pgSz w:w="16840" w:h="11900" w:orient="landscape" w:code="9"/>
          <w:pgMar w:top="567" w:right="1009" w:bottom="851" w:left="862" w:header="720" w:footer="720" w:gutter="0"/>
          <w:pgNumType w:start="1"/>
          <w:cols w:space="720"/>
          <w:docGrid w:linePitch="326"/>
        </w:sectPr>
      </w:pPr>
    </w:p>
    <w:p w14:paraId="50D3A69A" w14:textId="321681B9" w:rsidR="003F7A64" w:rsidRPr="00F768F1" w:rsidRDefault="00F768F1">
      <w:pPr>
        <w:pStyle w:val="Body"/>
        <w:spacing w:line="276" w:lineRule="auto"/>
        <w:rPr>
          <w:rFonts w:ascii="Times New Roman" w:eastAsia="Times New Roman Bold" w:hAnsi="Times New Roman" w:cs="Times New Roman"/>
          <w:u w:val="single"/>
        </w:rPr>
      </w:pPr>
      <w:r w:rsidRPr="00F768F1">
        <w:rPr>
          <w:rFonts w:ascii="Times New Roman" w:hAnsi="Times New Roman" w:cs="Times New Roman"/>
          <w:b/>
          <w:lang w:val="de-DE"/>
        </w:rPr>
        <w:lastRenderedPageBreak/>
        <w:t>Name:</w:t>
      </w:r>
      <w:r w:rsidRPr="00F768F1">
        <w:rPr>
          <w:rFonts w:ascii="Times New Roman" w:eastAsia="Times New Roman Bold" w:hAnsi="Times New Roman" w:cs="Times New Roman"/>
          <w:b/>
          <w:u w:val="single"/>
        </w:rPr>
        <w:tab/>
      </w:r>
      <w:r w:rsidRPr="00F768F1">
        <w:rPr>
          <w:rFonts w:ascii="Times New Roman" w:eastAsia="Times New Roman Bold" w:hAnsi="Times New Roman" w:cs="Times New Roman"/>
          <w:b/>
          <w:u w:val="single"/>
        </w:rPr>
        <w:tab/>
      </w:r>
      <w:r w:rsidRPr="00F768F1">
        <w:rPr>
          <w:rFonts w:ascii="Times New Roman" w:eastAsia="Times New Roman Bold" w:hAnsi="Times New Roman" w:cs="Times New Roman"/>
          <w:b/>
          <w:u w:val="single"/>
        </w:rPr>
        <w:tab/>
      </w:r>
      <w:r w:rsidRPr="00F768F1">
        <w:rPr>
          <w:rFonts w:ascii="Times New Roman" w:eastAsia="Times New Roman Bold" w:hAnsi="Times New Roman" w:cs="Times New Roman"/>
          <w:b/>
          <w:u w:val="single"/>
        </w:rPr>
        <w:tab/>
      </w:r>
      <w:r w:rsidRPr="00F768F1">
        <w:rPr>
          <w:rFonts w:ascii="Times New Roman" w:eastAsia="Times New Roman Bold" w:hAnsi="Times New Roman" w:cs="Times New Roman"/>
          <w:b/>
        </w:rPr>
        <w:tab/>
      </w:r>
      <w:r w:rsidRPr="00F768F1">
        <w:rPr>
          <w:rFonts w:ascii="Times New Roman" w:eastAsia="Times New Roman Bold" w:hAnsi="Times New Roman" w:cs="Times New Roman"/>
          <w:b/>
        </w:rPr>
        <w:tab/>
      </w:r>
      <w:r w:rsidRPr="00F768F1">
        <w:rPr>
          <w:rFonts w:ascii="Times New Roman" w:eastAsia="Times New Roman Bold" w:hAnsi="Times New Roman" w:cs="Times New Roman"/>
          <w:b/>
        </w:rPr>
        <w:tab/>
      </w:r>
      <w:r w:rsidRPr="00F768F1">
        <w:rPr>
          <w:rFonts w:ascii="Times New Roman" w:eastAsia="Times New Roman Bold" w:hAnsi="Times New Roman" w:cs="Times New Roman"/>
          <w:b/>
        </w:rPr>
        <w:tab/>
      </w:r>
      <w:r w:rsidRPr="00F768F1">
        <w:rPr>
          <w:rFonts w:ascii="Times New Roman" w:eastAsia="Times New Roman Bold" w:hAnsi="Times New Roman" w:cs="Times New Roman"/>
          <w:b/>
        </w:rPr>
        <w:tab/>
      </w:r>
      <w:proofErr w:type="spellStart"/>
      <w:r w:rsidRPr="00F768F1">
        <w:rPr>
          <w:rFonts w:ascii="Times New Roman" w:eastAsia="Times New Roman Bold" w:hAnsi="Times New Roman" w:cs="Times New Roman"/>
          <w:b/>
        </w:rPr>
        <w:t>StudentID</w:t>
      </w:r>
      <w:proofErr w:type="spellEnd"/>
      <w:r w:rsidRPr="00F768F1">
        <w:rPr>
          <w:rFonts w:ascii="Times New Roman" w:eastAsia="Times New Roman Bold" w:hAnsi="Times New Roman" w:cs="Times New Roman"/>
          <w:b/>
        </w:rPr>
        <w:t xml:space="preserve">: </w:t>
      </w:r>
      <w:r w:rsidRPr="00F768F1">
        <w:rPr>
          <w:rFonts w:ascii="Times New Roman" w:eastAsia="Times New Roman Bold" w:hAnsi="Times New Roman" w:cs="Times New Roman"/>
          <w:b/>
          <w:u w:val="single"/>
        </w:rPr>
        <w:tab/>
      </w:r>
      <w:r w:rsidRPr="00F768F1">
        <w:rPr>
          <w:rFonts w:ascii="Times New Roman" w:eastAsia="Times New Roman Bold" w:hAnsi="Times New Roman" w:cs="Times New Roman"/>
          <w:b/>
          <w:u w:val="single"/>
        </w:rPr>
        <w:tab/>
      </w:r>
      <w:r w:rsidRPr="00F768F1">
        <w:rPr>
          <w:rFonts w:ascii="Times New Roman" w:eastAsia="Times New Roman Bold" w:hAnsi="Times New Roman" w:cs="Times New Roman"/>
          <w:b/>
          <w:u w:val="single"/>
        </w:rPr>
        <w:tab/>
      </w:r>
      <w:r w:rsidRPr="00F768F1">
        <w:rPr>
          <w:rFonts w:ascii="Times New Roman" w:eastAsia="Times New Roman Bold" w:hAnsi="Times New Roman" w:cs="Times New Roman"/>
        </w:rPr>
        <w:t xml:space="preserve">                                </w:t>
      </w:r>
      <w:r w:rsidR="003F7A64" w:rsidRPr="00F768F1">
        <w:rPr>
          <w:rFonts w:ascii="Times New Roman" w:hAnsi="Times New Roman" w:cs="Times New Roman"/>
          <w:b/>
        </w:rPr>
        <w:t>Individual Component</w:t>
      </w:r>
      <w:r w:rsidR="003F7A64" w:rsidRPr="003F7A64">
        <w:rPr>
          <w:rFonts w:ascii="Times New Roman" w:hAnsi="Times New Roman" w:cs="Times New Roman"/>
          <w:b/>
          <w:lang w:val="de-DE"/>
        </w:rPr>
        <w:t xml:space="preserve"> </w:t>
      </w:r>
      <w:r w:rsidR="003F7A64">
        <w:rPr>
          <w:rFonts w:ascii="Times New Roman" w:hAnsi="Times New Roman" w:cs="Times New Roman"/>
          <w:b/>
          <w:lang w:val="de-DE"/>
        </w:rPr>
        <w:t>(</w:t>
      </w:r>
      <w:r w:rsidR="00350279">
        <w:rPr>
          <w:rFonts w:ascii="Times New Roman" w:hAnsi="Times New Roman" w:cs="Times New Roman"/>
          <w:b/>
          <w:lang w:val="de-DE"/>
        </w:rPr>
        <w:t>4</w:t>
      </w:r>
      <w:r w:rsidR="00F635BE">
        <w:rPr>
          <w:rFonts w:ascii="Times New Roman" w:hAnsi="Times New Roman" w:cs="Times New Roman"/>
          <w:b/>
          <w:lang w:val="de-DE"/>
        </w:rPr>
        <w:t>0</w:t>
      </w:r>
      <w:r w:rsidR="003F7A64">
        <w:rPr>
          <w:rFonts w:ascii="Times New Roman" w:hAnsi="Times New Roman" w:cs="Times New Roman"/>
          <w:b/>
          <w:lang w:val="de-DE"/>
        </w:rPr>
        <w:t>%)</w:t>
      </w:r>
    </w:p>
    <w:p w14:paraId="62AB5149" w14:textId="008BC5EB" w:rsidR="000B0068" w:rsidRDefault="000B0068">
      <w:pPr>
        <w:pStyle w:val="Body"/>
        <w:spacing w:line="276" w:lineRule="auto"/>
        <w:rPr>
          <w:rFonts w:ascii="Times New Roman" w:eastAsia="Times New Roman Bold" w:hAnsi="Times New Roman" w:cs="Times New Roman"/>
          <w:u w:val="single"/>
        </w:rPr>
      </w:pPr>
      <w:r>
        <w:rPr>
          <w:rFonts w:ascii="Times New Roman" w:eastAsia="Times New Roman Bold" w:hAnsi="Times New Roman" w:cs="Times New Roman"/>
        </w:rPr>
        <w:t>Use Case</w:t>
      </w:r>
      <w:r w:rsidR="00147E74">
        <w:rPr>
          <w:rFonts w:ascii="Times New Roman" w:eastAsia="Times New Roman Bold" w:hAnsi="Times New Roman" w:cs="Times New Roman"/>
        </w:rPr>
        <w:t>(</w:t>
      </w:r>
      <w:r w:rsidR="005861E1">
        <w:rPr>
          <w:rFonts w:ascii="Times New Roman" w:eastAsia="Times New Roman Bold" w:hAnsi="Times New Roman" w:cs="Times New Roman"/>
        </w:rPr>
        <w:t>s</w:t>
      </w:r>
      <w:r w:rsidR="00147E74">
        <w:rPr>
          <w:rFonts w:ascii="Times New Roman" w:eastAsia="Times New Roman Bold" w:hAnsi="Times New Roman" w:cs="Times New Roman"/>
        </w:rPr>
        <w:t>)</w:t>
      </w:r>
      <w:r>
        <w:rPr>
          <w:rFonts w:ascii="Times New Roman" w:eastAsia="Times New Roman Bold" w:hAnsi="Times New Roman" w:cs="Times New Roman"/>
        </w:rPr>
        <w:t xml:space="preserve"> </w:t>
      </w:r>
      <w:r w:rsidR="0069011F">
        <w:rPr>
          <w:rFonts w:ascii="Times New Roman" w:eastAsia="Times New Roman Bold" w:hAnsi="Times New Roman" w:cs="Times New Roman"/>
        </w:rPr>
        <w:t>Selected:</w:t>
      </w:r>
      <w:r>
        <w:rPr>
          <w:rFonts w:ascii="Times New Roman" w:eastAsia="Times New Roman Bold" w:hAnsi="Times New Roman" w:cs="Times New Roman"/>
        </w:rPr>
        <w:t xml:space="preserve"> </w:t>
      </w:r>
      <w:r>
        <w:rPr>
          <w:rFonts w:ascii="Times New Roman" w:eastAsia="Times New Roman Bold" w:hAnsi="Times New Roman" w:cs="Times New Roman"/>
          <w:u w:val="single"/>
        </w:rPr>
        <w:tab/>
      </w:r>
      <w:r>
        <w:rPr>
          <w:rFonts w:ascii="Times New Roman" w:eastAsia="Times New Roman Bold" w:hAnsi="Times New Roman" w:cs="Times New Roman"/>
          <w:u w:val="single"/>
        </w:rPr>
        <w:tab/>
      </w:r>
      <w:r>
        <w:rPr>
          <w:rFonts w:ascii="Times New Roman" w:eastAsia="Times New Roman Bold" w:hAnsi="Times New Roman" w:cs="Times New Roman"/>
          <w:u w:val="single"/>
        </w:rPr>
        <w:tab/>
      </w:r>
      <w:r>
        <w:rPr>
          <w:rFonts w:ascii="Times New Roman" w:eastAsia="Times New Roman Bold" w:hAnsi="Times New Roman" w:cs="Times New Roman"/>
          <w:u w:val="single"/>
        </w:rPr>
        <w:tab/>
      </w:r>
      <w:r w:rsidR="005861E1">
        <w:rPr>
          <w:rFonts w:ascii="Times New Roman" w:eastAsia="Times New Roman Bold" w:hAnsi="Times New Roman" w:cs="Times New Roman"/>
          <w:u w:val="single"/>
        </w:rPr>
        <w:tab/>
      </w:r>
      <w:r w:rsidR="005861E1">
        <w:rPr>
          <w:rFonts w:ascii="Times New Roman" w:eastAsia="Times New Roman Bold" w:hAnsi="Times New Roman" w:cs="Times New Roman"/>
          <w:u w:val="single"/>
        </w:rPr>
        <w:tab/>
      </w:r>
      <w:r w:rsidR="005861E1">
        <w:rPr>
          <w:rFonts w:ascii="Times New Roman" w:eastAsia="Times New Roman Bold" w:hAnsi="Times New Roman" w:cs="Times New Roman"/>
          <w:u w:val="single"/>
        </w:rPr>
        <w:tab/>
      </w:r>
      <w:r w:rsidR="005861E1">
        <w:rPr>
          <w:rFonts w:ascii="Times New Roman" w:eastAsia="Times New Roman Bold" w:hAnsi="Times New Roman" w:cs="Times New Roman"/>
          <w:u w:val="single"/>
        </w:rPr>
        <w:tab/>
      </w:r>
      <w:r w:rsidR="005861E1">
        <w:rPr>
          <w:rFonts w:ascii="Times New Roman" w:eastAsia="Times New Roman Bold" w:hAnsi="Times New Roman" w:cs="Times New Roman"/>
          <w:u w:val="single"/>
        </w:rPr>
        <w:tab/>
      </w:r>
      <w:r w:rsidR="005861E1">
        <w:rPr>
          <w:rFonts w:ascii="Times New Roman" w:eastAsia="Times New Roman Bold" w:hAnsi="Times New Roman" w:cs="Times New Roman"/>
          <w:u w:val="single"/>
        </w:rPr>
        <w:tab/>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526"/>
        <w:gridCol w:w="1978"/>
        <w:gridCol w:w="2791"/>
        <w:gridCol w:w="3240"/>
        <w:gridCol w:w="4631"/>
        <w:gridCol w:w="793"/>
      </w:tblGrid>
      <w:tr w:rsidR="00350279" w:rsidRPr="00AA3C6D" w14:paraId="26D55AF2" w14:textId="77777777" w:rsidTr="00E366E3">
        <w:trPr>
          <w:trHeight w:val="270"/>
        </w:trPr>
        <w:tc>
          <w:tcPr>
            <w:tcW w:w="510" w:type="pct"/>
            <w:tcBorders>
              <w:top w:val="single" w:sz="4" w:space="0" w:color="000000"/>
              <w:left w:val="single" w:sz="4" w:space="0" w:color="000000"/>
              <w:bottom w:val="single" w:sz="4" w:space="0" w:color="000000"/>
              <w:right w:val="single" w:sz="4" w:space="0" w:color="000000"/>
            </w:tcBorders>
          </w:tcPr>
          <w:p w14:paraId="47FF4C0D" w14:textId="1B96337D" w:rsidR="00E908B2" w:rsidRPr="00AA3C6D" w:rsidRDefault="00E908B2" w:rsidP="007C620F">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Category</w:t>
            </w:r>
          </w:p>
        </w:tc>
        <w:tc>
          <w:tcPr>
            <w:tcW w:w="6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A5A93" w14:textId="3F05439A" w:rsidR="00E908B2" w:rsidRPr="00AA3C6D" w:rsidRDefault="00E908B2" w:rsidP="007C620F">
            <w:pPr>
              <w:pStyle w:val="Body"/>
              <w:spacing w:after="0" w:line="240" w:lineRule="auto"/>
              <w:rPr>
                <w:rFonts w:ascii="Times New Roman" w:hAnsi="Times New Roman" w:cs="Times New Roman"/>
                <w:b/>
                <w:sz w:val="22"/>
                <w:szCs w:val="20"/>
              </w:rPr>
            </w:pPr>
            <w:r w:rsidRPr="00AA3C6D">
              <w:rPr>
                <w:rFonts w:ascii="Times New Roman" w:hAnsi="Times New Roman" w:cs="Times New Roman"/>
                <w:b/>
                <w:sz w:val="22"/>
                <w:szCs w:val="20"/>
              </w:rPr>
              <w:t>Item (LO Assessed)</w:t>
            </w:r>
          </w:p>
        </w:tc>
        <w:tc>
          <w:tcPr>
            <w:tcW w:w="933" w:type="pct"/>
            <w:tcBorders>
              <w:top w:val="single" w:sz="4" w:space="0" w:color="000000"/>
              <w:left w:val="single" w:sz="4" w:space="0" w:color="000000"/>
              <w:bottom w:val="single" w:sz="4" w:space="0" w:color="000000"/>
              <w:right w:val="single" w:sz="4" w:space="0" w:color="000000"/>
            </w:tcBorders>
          </w:tcPr>
          <w:p w14:paraId="6251994F" w14:textId="77777777" w:rsidR="00E908B2" w:rsidRPr="00AA3C6D" w:rsidRDefault="00E908B2" w:rsidP="007C620F">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 xml:space="preserve">Poor </w:t>
            </w:r>
          </w:p>
        </w:tc>
        <w:tc>
          <w:tcPr>
            <w:tcW w:w="108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358B8" w14:textId="77777777" w:rsidR="00E908B2" w:rsidRPr="00AA3C6D" w:rsidRDefault="00E908B2" w:rsidP="007C620F">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Good</w:t>
            </w:r>
          </w:p>
        </w:tc>
        <w:tc>
          <w:tcPr>
            <w:tcW w:w="1548" w:type="pct"/>
            <w:tcBorders>
              <w:top w:val="single" w:sz="4" w:space="0" w:color="000000"/>
              <w:left w:val="single" w:sz="4" w:space="0" w:color="000000"/>
              <w:bottom w:val="single" w:sz="4" w:space="0" w:color="000000"/>
              <w:right w:val="single" w:sz="4" w:space="0" w:color="000000"/>
            </w:tcBorders>
          </w:tcPr>
          <w:p w14:paraId="371F6FB3" w14:textId="77777777" w:rsidR="00E908B2" w:rsidRPr="00AA3C6D" w:rsidRDefault="00E908B2" w:rsidP="007C620F">
            <w:pPr>
              <w:pStyle w:val="Body"/>
              <w:spacing w:after="0" w:line="240" w:lineRule="auto"/>
              <w:rPr>
                <w:rFonts w:ascii="Times New Roman" w:hAnsi="Times New Roman" w:cs="Times New Roman"/>
                <w:b/>
                <w:sz w:val="22"/>
                <w:szCs w:val="20"/>
              </w:rPr>
            </w:pPr>
            <w:r>
              <w:rPr>
                <w:rFonts w:ascii="Times New Roman" w:hAnsi="Times New Roman" w:cs="Times New Roman"/>
                <w:b/>
                <w:sz w:val="22"/>
                <w:szCs w:val="20"/>
              </w:rPr>
              <w:t>Excellent</w:t>
            </w:r>
          </w:p>
        </w:tc>
        <w:tc>
          <w:tcPr>
            <w:tcW w:w="26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CEC62" w14:textId="77777777" w:rsidR="00E908B2" w:rsidRPr="00AA3C6D" w:rsidRDefault="00E908B2" w:rsidP="007C620F">
            <w:pPr>
              <w:pStyle w:val="Body"/>
              <w:spacing w:after="0" w:line="240" w:lineRule="auto"/>
              <w:rPr>
                <w:rFonts w:ascii="Times New Roman" w:hAnsi="Times New Roman" w:cs="Times New Roman"/>
                <w:b/>
                <w:sz w:val="22"/>
                <w:szCs w:val="20"/>
              </w:rPr>
            </w:pPr>
            <w:r w:rsidRPr="00AA3C6D">
              <w:rPr>
                <w:rFonts w:ascii="Times New Roman" w:hAnsi="Times New Roman" w:cs="Times New Roman"/>
                <w:b/>
                <w:sz w:val="22"/>
                <w:szCs w:val="20"/>
              </w:rPr>
              <w:t xml:space="preserve"> Marks</w:t>
            </w:r>
          </w:p>
        </w:tc>
      </w:tr>
      <w:tr w:rsidR="00350279" w:rsidRPr="00AA3C6D" w14:paraId="17E730B2" w14:textId="77777777" w:rsidTr="00E366E3">
        <w:trPr>
          <w:trHeight w:val="600"/>
        </w:trPr>
        <w:tc>
          <w:tcPr>
            <w:tcW w:w="510" w:type="pct"/>
            <w:vMerge w:val="restart"/>
            <w:tcBorders>
              <w:top w:val="single" w:sz="4" w:space="0" w:color="000000"/>
              <w:left w:val="single" w:sz="4" w:space="0" w:color="000000"/>
              <w:right w:val="single" w:sz="4" w:space="0" w:color="000000"/>
            </w:tcBorders>
          </w:tcPr>
          <w:p w14:paraId="5AAF1315" w14:textId="10EB1810" w:rsidR="00350279" w:rsidRDefault="00350279" w:rsidP="00F635BE">
            <w:pPr>
              <w:pStyle w:val="ListParagraph"/>
              <w:spacing w:after="0" w:line="240" w:lineRule="auto"/>
              <w:ind w:left="0"/>
              <w:rPr>
                <w:rFonts w:ascii="Times New Roman" w:hAnsi="Times New Roman" w:cs="Times New Roman"/>
                <w:b/>
                <w:color w:val="000000"/>
                <w:u w:color="000000"/>
              </w:rPr>
            </w:pPr>
            <w:r>
              <w:rPr>
                <w:rFonts w:ascii="Times New Roman" w:hAnsi="Times New Roman" w:cs="Times New Roman"/>
                <w:b/>
                <w:color w:val="000000"/>
                <w:u w:color="000000"/>
              </w:rPr>
              <w:t>Task 4: Individual Component</w:t>
            </w:r>
          </w:p>
        </w:tc>
        <w:tc>
          <w:tcPr>
            <w:tcW w:w="6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65F72" w14:textId="5C8D0A80" w:rsidR="00350279" w:rsidRPr="00F768F1" w:rsidRDefault="00350279" w:rsidP="00F635BE">
            <w:pPr>
              <w:pStyle w:val="ListParagraph"/>
              <w:spacing w:after="0" w:line="240" w:lineRule="auto"/>
              <w:ind w:left="0"/>
              <w:rPr>
                <w:rFonts w:ascii="Times New Roman" w:hAnsi="Times New Roman" w:cs="Times New Roman"/>
                <w:b/>
                <w:color w:val="000000"/>
                <w:u w:color="000000"/>
              </w:rPr>
            </w:pPr>
            <w:r>
              <w:rPr>
                <w:rFonts w:ascii="Times New Roman" w:hAnsi="Times New Roman" w:cs="Times New Roman"/>
                <w:b/>
                <w:color w:val="000000"/>
                <w:u w:color="000000"/>
              </w:rPr>
              <w:t xml:space="preserve">Expanded Use Case </w:t>
            </w:r>
            <w:r>
              <w:rPr>
                <w:rFonts w:ascii="Times New Roman" w:hAnsi="Times New Roman" w:cs="Times New Roman"/>
                <w:b/>
                <w:color w:val="000000"/>
                <w:u w:color="000000"/>
              </w:rPr>
              <w:br/>
              <w:t>(CLO1 - 10 Marks)</w:t>
            </w:r>
          </w:p>
        </w:tc>
        <w:tc>
          <w:tcPr>
            <w:tcW w:w="933" w:type="pct"/>
            <w:tcBorders>
              <w:top w:val="single" w:sz="4" w:space="0" w:color="000000"/>
              <w:left w:val="single" w:sz="4" w:space="0" w:color="000000"/>
              <w:bottom w:val="single" w:sz="4" w:space="0" w:color="000000"/>
              <w:right w:val="single" w:sz="4" w:space="0" w:color="000000"/>
            </w:tcBorders>
          </w:tcPr>
          <w:p w14:paraId="3DB84DB0" w14:textId="5D8528C5" w:rsidR="00350279" w:rsidRPr="00F768F1" w:rsidRDefault="00350279" w:rsidP="00F635BE">
            <w:pPr>
              <w:pStyle w:val="Body"/>
              <w:spacing w:after="0" w:line="240" w:lineRule="auto"/>
              <w:rPr>
                <w:rFonts w:ascii="Times New Roman" w:hAnsi="Times New Roman" w:cs="Times New Roman"/>
                <w:sz w:val="22"/>
                <w:szCs w:val="22"/>
              </w:rPr>
            </w:pPr>
            <w:r>
              <w:rPr>
                <w:rFonts w:ascii="Times New Roman" w:hAnsi="Times New Roman" w:cs="Times New Roman"/>
                <w:sz w:val="22"/>
                <w:szCs w:val="20"/>
              </w:rPr>
              <w:t>Expanded use cases are too brief, main flows of information not clear. (0 – 4)</w:t>
            </w:r>
          </w:p>
        </w:tc>
        <w:tc>
          <w:tcPr>
            <w:tcW w:w="108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93865" w14:textId="5879F5CA" w:rsidR="00350279" w:rsidRPr="00F768F1" w:rsidRDefault="00350279" w:rsidP="00F635BE">
            <w:pPr>
              <w:pStyle w:val="Body"/>
              <w:spacing w:after="0" w:line="240" w:lineRule="auto"/>
              <w:rPr>
                <w:rFonts w:ascii="Times New Roman" w:hAnsi="Times New Roman" w:cs="Times New Roman"/>
                <w:sz w:val="22"/>
                <w:szCs w:val="22"/>
              </w:rPr>
            </w:pPr>
            <w:r>
              <w:rPr>
                <w:rFonts w:ascii="Times New Roman" w:hAnsi="Times New Roman" w:cs="Times New Roman"/>
                <w:sz w:val="22"/>
                <w:szCs w:val="20"/>
              </w:rPr>
              <w:t xml:space="preserve">Some details missing from expanded use cases but generally captures user requirements. (5 – 7) </w:t>
            </w:r>
          </w:p>
        </w:tc>
        <w:tc>
          <w:tcPr>
            <w:tcW w:w="1548" w:type="pct"/>
            <w:tcBorders>
              <w:top w:val="single" w:sz="4" w:space="0" w:color="000000"/>
              <w:left w:val="single" w:sz="4" w:space="0" w:color="000000"/>
              <w:bottom w:val="single" w:sz="4" w:space="0" w:color="000000"/>
              <w:right w:val="single" w:sz="4" w:space="0" w:color="000000"/>
            </w:tcBorders>
          </w:tcPr>
          <w:p w14:paraId="45456444" w14:textId="42503D77" w:rsidR="00350279" w:rsidRPr="00F768F1" w:rsidRDefault="00350279" w:rsidP="00F635BE">
            <w:pPr>
              <w:spacing w:after="0" w:line="240" w:lineRule="auto"/>
              <w:rPr>
                <w:rFonts w:ascii="Times New Roman" w:hAnsi="Times New Roman" w:cs="Times New Roman"/>
                <w:color w:val="000000"/>
                <w:u w:color="000000"/>
              </w:rPr>
            </w:pPr>
            <w:r>
              <w:rPr>
                <w:rFonts w:ascii="Times New Roman" w:hAnsi="Times New Roman" w:cs="Times New Roman"/>
                <w:szCs w:val="20"/>
              </w:rPr>
              <w:t>E</w:t>
            </w:r>
            <w:r w:rsidRPr="00AA3C6D">
              <w:rPr>
                <w:rFonts w:ascii="Times New Roman" w:hAnsi="Times New Roman" w:cs="Times New Roman"/>
                <w:szCs w:val="20"/>
              </w:rPr>
              <w:t xml:space="preserve">xpanded use cases </w:t>
            </w:r>
            <w:r>
              <w:rPr>
                <w:rFonts w:ascii="Times New Roman" w:hAnsi="Times New Roman" w:cs="Times New Roman"/>
                <w:szCs w:val="20"/>
              </w:rPr>
              <w:t>consistent with class diagram, u</w:t>
            </w:r>
            <w:r w:rsidRPr="00AA3C6D">
              <w:rPr>
                <w:rFonts w:ascii="Times New Roman" w:hAnsi="Times New Roman" w:cs="Times New Roman"/>
                <w:szCs w:val="20"/>
              </w:rPr>
              <w:t>se case diagram</w:t>
            </w:r>
            <w:r>
              <w:rPr>
                <w:rFonts w:ascii="Times New Roman" w:hAnsi="Times New Roman" w:cs="Times New Roman"/>
                <w:szCs w:val="20"/>
              </w:rPr>
              <w:t xml:space="preserve"> and</w:t>
            </w:r>
            <w:r w:rsidRPr="00AA3C6D">
              <w:rPr>
                <w:rFonts w:ascii="Times New Roman" w:hAnsi="Times New Roman" w:cs="Times New Roman"/>
                <w:szCs w:val="20"/>
              </w:rPr>
              <w:t xml:space="preserve"> </w:t>
            </w:r>
            <w:proofErr w:type="gramStart"/>
            <w:r w:rsidRPr="00AA3C6D">
              <w:rPr>
                <w:rFonts w:ascii="Times New Roman" w:hAnsi="Times New Roman" w:cs="Times New Roman"/>
                <w:szCs w:val="20"/>
              </w:rPr>
              <w:t>high level</w:t>
            </w:r>
            <w:proofErr w:type="gramEnd"/>
            <w:r w:rsidRPr="00AA3C6D">
              <w:rPr>
                <w:rFonts w:ascii="Times New Roman" w:hAnsi="Times New Roman" w:cs="Times New Roman"/>
                <w:szCs w:val="20"/>
              </w:rPr>
              <w:t xml:space="preserve"> use cases</w:t>
            </w:r>
            <w:r>
              <w:rPr>
                <w:rFonts w:ascii="Times New Roman" w:hAnsi="Times New Roman" w:cs="Times New Roman"/>
                <w:szCs w:val="20"/>
              </w:rPr>
              <w:t>. I</w:t>
            </w:r>
            <w:r w:rsidRPr="00AA3C6D">
              <w:rPr>
                <w:rFonts w:ascii="Times New Roman" w:hAnsi="Times New Roman" w:cs="Times New Roman"/>
                <w:szCs w:val="20"/>
              </w:rPr>
              <w:t>nclude</w:t>
            </w:r>
            <w:r>
              <w:rPr>
                <w:rFonts w:ascii="Times New Roman" w:hAnsi="Times New Roman" w:cs="Times New Roman"/>
                <w:szCs w:val="20"/>
              </w:rPr>
              <w:t xml:space="preserve">s </w:t>
            </w:r>
            <w:r w:rsidRPr="00AA3C6D">
              <w:rPr>
                <w:rFonts w:ascii="Times New Roman" w:hAnsi="Times New Roman" w:cs="Times New Roman"/>
                <w:szCs w:val="20"/>
              </w:rPr>
              <w:t>all possible scenarios.</w:t>
            </w:r>
            <w:r>
              <w:rPr>
                <w:rFonts w:ascii="Times New Roman" w:hAnsi="Times New Roman" w:cs="Times New Roman"/>
                <w:szCs w:val="20"/>
              </w:rPr>
              <w:t xml:space="preserve"> (8 – 10)</w:t>
            </w:r>
          </w:p>
        </w:tc>
        <w:tc>
          <w:tcPr>
            <w:tcW w:w="26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5BEC" w14:textId="77777777" w:rsidR="00350279" w:rsidRPr="00AA3C6D" w:rsidRDefault="00350279" w:rsidP="00F635BE">
            <w:pPr>
              <w:spacing w:after="0" w:line="240" w:lineRule="auto"/>
              <w:rPr>
                <w:rFonts w:ascii="Times New Roman" w:hAnsi="Times New Roman" w:cs="Times New Roman"/>
                <w:szCs w:val="20"/>
              </w:rPr>
            </w:pPr>
          </w:p>
        </w:tc>
      </w:tr>
      <w:tr w:rsidR="00350279" w:rsidRPr="00AA3C6D" w14:paraId="438255D9" w14:textId="77777777" w:rsidTr="00E366E3">
        <w:trPr>
          <w:trHeight w:val="600"/>
        </w:trPr>
        <w:tc>
          <w:tcPr>
            <w:tcW w:w="510" w:type="pct"/>
            <w:vMerge/>
            <w:tcBorders>
              <w:left w:val="single" w:sz="4" w:space="0" w:color="000000"/>
              <w:right w:val="single" w:sz="4" w:space="0" w:color="000000"/>
            </w:tcBorders>
          </w:tcPr>
          <w:p w14:paraId="74F9F096" w14:textId="77777777" w:rsidR="00350279" w:rsidRPr="00F768F1" w:rsidRDefault="00350279" w:rsidP="00F635BE">
            <w:pPr>
              <w:pStyle w:val="ListParagraph"/>
              <w:spacing w:after="0" w:line="240" w:lineRule="auto"/>
              <w:ind w:left="0"/>
              <w:rPr>
                <w:rFonts w:ascii="Times New Roman" w:hAnsi="Times New Roman" w:cs="Times New Roman"/>
                <w:b/>
                <w:color w:val="000000"/>
                <w:u w:color="000000"/>
              </w:rPr>
            </w:pPr>
          </w:p>
        </w:tc>
        <w:tc>
          <w:tcPr>
            <w:tcW w:w="6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ECC9B" w14:textId="05E7BFF4" w:rsidR="00350279" w:rsidRPr="00F768F1" w:rsidRDefault="00350279" w:rsidP="00F635BE">
            <w:pPr>
              <w:pStyle w:val="ListParagraph"/>
              <w:spacing w:after="0" w:line="240" w:lineRule="auto"/>
              <w:ind w:left="0"/>
              <w:rPr>
                <w:rFonts w:ascii="Times New Roman" w:hAnsi="Times New Roman" w:cs="Times New Roman"/>
                <w:b/>
                <w:color w:val="000000"/>
                <w:u w:color="000000"/>
              </w:rPr>
            </w:pPr>
            <w:r w:rsidRPr="00F768F1">
              <w:rPr>
                <w:rFonts w:ascii="Times New Roman" w:hAnsi="Times New Roman" w:cs="Times New Roman"/>
                <w:b/>
                <w:color w:val="000000"/>
                <w:u w:color="000000"/>
              </w:rPr>
              <w:t xml:space="preserve">System Sequence Diagram </w:t>
            </w:r>
            <w:r>
              <w:rPr>
                <w:rFonts w:ascii="Times New Roman" w:hAnsi="Times New Roman" w:cs="Times New Roman"/>
                <w:b/>
                <w:color w:val="000000"/>
                <w:u w:color="000000"/>
              </w:rPr>
              <w:br/>
            </w:r>
            <w:r w:rsidRPr="00F768F1">
              <w:rPr>
                <w:rFonts w:ascii="Times New Roman" w:hAnsi="Times New Roman" w:cs="Times New Roman"/>
                <w:b/>
                <w:color w:val="000000"/>
                <w:u w:color="000000"/>
              </w:rPr>
              <w:t>(CLO2</w:t>
            </w:r>
            <w:r>
              <w:rPr>
                <w:rFonts w:ascii="Times New Roman" w:hAnsi="Times New Roman" w:cs="Times New Roman"/>
                <w:b/>
                <w:color w:val="000000"/>
                <w:u w:color="000000"/>
              </w:rPr>
              <w:t xml:space="preserve"> - </w:t>
            </w:r>
            <w:r w:rsidRPr="00F768F1">
              <w:rPr>
                <w:rFonts w:ascii="Times New Roman" w:hAnsi="Times New Roman" w:cs="Times New Roman"/>
                <w:b/>
                <w:color w:val="000000"/>
                <w:u w:color="000000"/>
              </w:rPr>
              <w:t>10 marks)</w:t>
            </w:r>
          </w:p>
          <w:p w14:paraId="6CCC3637" w14:textId="021E4363" w:rsidR="00350279" w:rsidRPr="00F768F1" w:rsidRDefault="00350279" w:rsidP="00F635BE">
            <w:pPr>
              <w:pStyle w:val="Body"/>
              <w:spacing w:after="0" w:line="240" w:lineRule="auto"/>
              <w:rPr>
                <w:rFonts w:ascii="Times New Roman" w:hAnsi="Times New Roman" w:cs="Times New Roman"/>
                <w:sz w:val="22"/>
                <w:szCs w:val="22"/>
              </w:rPr>
            </w:pPr>
          </w:p>
        </w:tc>
        <w:tc>
          <w:tcPr>
            <w:tcW w:w="933" w:type="pct"/>
            <w:tcBorders>
              <w:top w:val="single" w:sz="4" w:space="0" w:color="000000"/>
              <w:left w:val="single" w:sz="4" w:space="0" w:color="000000"/>
              <w:bottom w:val="single" w:sz="4" w:space="0" w:color="000000"/>
              <w:right w:val="single" w:sz="4" w:space="0" w:color="000000"/>
            </w:tcBorders>
          </w:tcPr>
          <w:p w14:paraId="7148C900" w14:textId="77777777" w:rsidR="00350279" w:rsidRPr="00F768F1" w:rsidRDefault="00350279" w:rsidP="00F635BE">
            <w:pPr>
              <w:pStyle w:val="Body"/>
              <w:spacing w:after="0" w:line="240" w:lineRule="auto"/>
              <w:rPr>
                <w:rFonts w:ascii="Times New Roman" w:hAnsi="Times New Roman" w:cs="Times New Roman"/>
                <w:sz w:val="22"/>
                <w:szCs w:val="22"/>
              </w:rPr>
            </w:pPr>
            <w:r w:rsidRPr="00F768F1">
              <w:rPr>
                <w:rFonts w:ascii="Times New Roman" w:hAnsi="Times New Roman" w:cs="Times New Roman"/>
                <w:sz w:val="22"/>
                <w:szCs w:val="22"/>
              </w:rPr>
              <w:t>SSD not consistent with the use case. Parameters missing or incorrect. (0 – 4)</w:t>
            </w:r>
          </w:p>
        </w:tc>
        <w:tc>
          <w:tcPr>
            <w:tcW w:w="108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3E9EF" w14:textId="617BA557" w:rsidR="00350279" w:rsidRPr="00F768F1" w:rsidRDefault="00350279" w:rsidP="00F635BE">
            <w:pPr>
              <w:pStyle w:val="Body"/>
              <w:spacing w:after="0" w:line="240" w:lineRule="auto"/>
              <w:rPr>
                <w:rFonts w:ascii="Times New Roman" w:hAnsi="Times New Roman" w:cs="Times New Roman"/>
                <w:sz w:val="22"/>
                <w:szCs w:val="22"/>
              </w:rPr>
            </w:pPr>
            <w:r w:rsidRPr="00F768F1">
              <w:rPr>
                <w:rFonts w:ascii="Times New Roman" w:hAnsi="Times New Roman" w:cs="Times New Roman"/>
                <w:sz w:val="22"/>
                <w:szCs w:val="22"/>
              </w:rPr>
              <w:t>SSD generally correct but has minor inconsistencies or errors. Operation names not consistent with purpose. (5 – 7)</w:t>
            </w:r>
          </w:p>
        </w:tc>
        <w:tc>
          <w:tcPr>
            <w:tcW w:w="1548" w:type="pct"/>
            <w:tcBorders>
              <w:top w:val="single" w:sz="4" w:space="0" w:color="000000"/>
              <w:left w:val="single" w:sz="4" w:space="0" w:color="000000"/>
              <w:bottom w:val="single" w:sz="4" w:space="0" w:color="000000"/>
              <w:right w:val="single" w:sz="4" w:space="0" w:color="000000"/>
            </w:tcBorders>
          </w:tcPr>
          <w:p w14:paraId="7E421CB5" w14:textId="12ED3437" w:rsidR="00350279" w:rsidRPr="00F768F1" w:rsidRDefault="00350279" w:rsidP="00F635BE">
            <w:pPr>
              <w:spacing w:after="0" w:line="240" w:lineRule="auto"/>
              <w:rPr>
                <w:rFonts w:ascii="Times New Roman" w:hAnsi="Times New Roman" w:cs="Times New Roman"/>
              </w:rPr>
            </w:pPr>
            <w:r w:rsidRPr="00F768F1">
              <w:rPr>
                <w:rFonts w:ascii="Times New Roman" w:hAnsi="Times New Roman" w:cs="Times New Roman"/>
                <w:color w:val="000000"/>
                <w:u w:color="000000"/>
              </w:rPr>
              <w:t>Each SSD illustrates all events from the actor to the system based on the use case.</w:t>
            </w:r>
            <w:r>
              <w:rPr>
                <w:rFonts w:ascii="Times New Roman" w:hAnsi="Times New Roman" w:cs="Times New Roman"/>
                <w:color w:val="000000"/>
                <w:u w:color="000000"/>
              </w:rPr>
              <w:t xml:space="preserve"> </w:t>
            </w:r>
            <w:r w:rsidRPr="00F768F1">
              <w:rPr>
                <w:rFonts w:ascii="Times New Roman" w:hAnsi="Times New Roman" w:cs="Times New Roman"/>
                <w:color w:val="000000"/>
                <w:u w:color="000000"/>
              </w:rPr>
              <w:t>Parameters reflect required data.</w:t>
            </w:r>
            <w:r>
              <w:rPr>
                <w:rFonts w:ascii="Times New Roman" w:hAnsi="Times New Roman" w:cs="Times New Roman"/>
                <w:color w:val="000000"/>
                <w:u w:color="000000"/>
              </w:rPr>
              <w:t xml:space="preserve"> Operation </w:t>
            </w:r>
            <w:r w:rsidRPr="00F768F1">
              <w:rPr>
                <w:rFonts w:ascii="Times New Roman" w:hAnsi="Times New Roman" w:cs="Times New Roman"/>
                <w:color w:val="000000"/>
                <w:u w:color="000000"/>
              </w:rPr>
              <w:t xml:space="preserve">names appropriate. UML notation correct with suitable </w:t>
            </w:r>
            <w:r>
              <w:rPr>
                <w:rFonts w:ascii="Times New Roman" w:hAnsi="Times New Roman" w:cs="Times New Roman"/>
                <w:color w:val="000000"/>
                <w:u w:color="000000"/>
              </w:rPr>
              <w:t xml:space="preserve">advanced </w:t>
            </w:r>
            <w:r w:rsidRPr="00F768F1">
              <w:rPr>
                <w:rFonts w:ascii="Times New Roman" w:hAnsi="Times New Roman" w:cs="Times New Roman"/>
                <w:color w:val="000000"/>
                <w:u w:color="000000"/>
              </w:rPr>
              <w:t>elements. (8 – 10)</w:t>
            </w:r>
          </w:p>
        </w:tc>
        <w:tc>
          <w:tcPr>
            <w:tcW w:w="26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4565F" w14:textId="77777777" w:rsidR="00350279" w:rsidRPr="00AA3C6D" w:rsidRDefault="00350279" w:rsidP="00F635BE">
            <w:pPr>
              <w:spacing w:after="0" w:line="240" w:lineRule="auto"/>
              <w:rPr>
                <w:rFonts w:ascii="Times New Roman" w:hAnsi="Times New Roman" w:cs="Times New Roman"/>
                <w:szCs w:val="20"/>
              </w:rPr>
            </w:pPr>
          </w:p>
        </w:tc>
      </w:tr>
      <w:tr w:rsidR="00350279" w:rsidRPr="00AA3C6D" w14:paraId="4E5612B5" w14:textId="77777777" w:rsidTr="00E366E3">
        <w:trPr>
          <w:trHeight w:val="775"/>
        </w:trPr>
        <w:tc>
          <w:tcPr>
            <w:tcW w:w="510" w:type="pct"/>
            <w:vMerge/>
            <w:tcBorders>
              <w:left w:val="single" w:sz="4" w:space="0" w:color="000000"/>
              <w:bottom w:val="single" w:sz="4" w:space="0" w:color="000000"/>
              <w:right w:val="single" w:sz="4" w:space="0" w:color="000000"/>
            </w:tcBorders>
          </w:tcPr>
          <w:p w14:paraId="397C99E8" w14:textId="77777777" w:rsidR="00350279" w:rsidRPr="00F768F1" w:rsidRDefault="00350279" w:rsidP="00350279">
            <w:pPr>
              <w:pStyle w:val="ListParagraph"/>
              <w:spacing w:after="0" w:line="240" w:lineRule="auto"/>
              <w:ind w:left="0"/>
              <w:rPr>
                <w:rFonts w:ascii="Times New Roman" w:hAnsi="Times New Roman" w:cs="Times New Roman"/>
                <w:b/>
                <w:color w:val="000000"/>
                <w:u w:color="000000"/>
              </w:rPr>
            </w:pPr>
          </w:p>
        </w:tc>
        <w:tc>
          <w:tcPr>
            <w:tcW w:w="6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43E3" w14:textId="77777777" w:rsidR="00350279" w:rsidRPr="00F768F1" w:rsidRDefault="00350279" w:rsidP="00350279">
            <w:pPr>
              <w:pStyle w:val="ListParagraph"/>
              <w:spacing w:after="0" w:line="240" w:lineRule="auto"/>
              <w:ind w:left="0"/>
              <w:rPr>
                <w:rFonts w:ascii="Times New Roman" w:hAnsi="Times New Roman" w:cs="Times New Roman"/>
                <w:b/>
                <w:color w:val="000000"/>
                <w:u w:color="000000"/>
              </w:rPr>
            </w:pPr>
            <w:r w:rsidRPr="00F768F1">
              <w:rPr>
                <w:rFonts w:ascii="Times New Roman" w:hAnsi="Times New Roman" w:cs="Times New Roman"/>
                <w:b/>
                <w:color w:val="000000"/>
                <w:u w:color="000000"/>
              </w:rPr>
              <w:t xml:space="preserve">Contracts </w:t>
            </w:r>
            <w:r>
              <w:rPr>
                <w:rFonts w:ascii="Times New Roman" w:hAnsi="Times New Roman" w:cs="Times New Roman"/>
                <w:b/>
                <w:color w:val="000000"/>
                <w:u w:color="000000"/>
              </w:rPr>
              <w:br/>
            </w:r>
            <w:r w:rsidRPr="00F768F1">
              <w:rPr>
                <w:rFonts w:ascii="Times New Roman" w:hAnsi="Times New Roman" w:cs="Times New Roman"/>
                <w:b/>
                <w:color w:val="000000"/>
                <w:u w:color="000000"/>
              </w:rPr>
              <w:t>(CLO2</w:t>
            </w:r>
            <w:r>
              <w:rPr>
                <w:rFonts w:ascii="Times New Roman" w:hAnsi="Times New Roman" w:cs="Times New Roman"/>
                <w:b/>
                <w:color w:val="000000"/>
                <w:u w:color="000000"/>
              </w:rPr>
              <w:t xml:space="preserve"> - </w:t>
            </w:r>
            <w:r w:rsidRPr="00F768F1">
              <w:rPr>
                <w:rFonts w:ascii="Times New Roman" w:hAnsi="Times New Roman" w:cs="Times New Roman"/>
                <w:b/>
                <w:color w:val="000000"/>
                <w:u w:color="000000"/>
              </w:rPr>
              <w:t>10 marks)</w:t>
            </w:r>
          </w:p>
          <w:p w14:paraId="7C292FF8" w14:textId="77777777" w:rsidR="00350279" w:rsidRPr="00F768F1" w:rsidRDefault="00350279" w:rsidP="00350279">
            <w:pPr>
              <w:pStyle w:val="ListParagraph"/>
              <w:spacing w:after="0" w:line="240" w:lineRule="auto"/>
              <w:ind w:left="0"/>
              <w:rPr>
                <w:rFonts w:ascii="Times New Roman" w:hAnsi="Times New Roman" w:cs="Times New Roman"/>
                <w:b/>
                <w:color w:val="000000"/>
                <w:u w:color="000000"/>
              </w:rPr>
            </w:pPr>
          </w:p>
        </w:tc>
        <w:tc>
          <w:tcPr>
            <w:tcW w:w="933" w:type="pct"/>
            <w:tcBorders>
              <w:top w:val="single" w:sz="4" w:space="0" w:color="000000"/>
              <w:left w:val="single" w:sz="4" w:space="0" w:color="000000"/>
              <w:bottom w:val="single" w:sz="4" w:space="0" w:color="000000"/>
              <w:right w:val="single" w:sz="4" w:space="0" w:color="000000"/>
            </w:tcBorders>
          </w:tcPr>
          <w:p w14:paraId="5322435D" w14:textId="29F84E2F" w:rsidR="00350279" w:rsidRPr="00F768F1" w:rsidRDefault="00350279" w:rsidP="00350279">
            <w:pPr>
              <w:pStyle w:val="Body"/>
              <w:spacing w:after="0" w:line="240" w:lineRule="auto"/>
              <w:rPr>
                <w:rFonts w:ascii="Times New Roman" w:hAnsi="Times New Roman" w:cs="Times New Roman"/>
                <w:sz w:val="22"/>
                <w:szCs w:val="22"/>
              </w:rPr>
            </w:pPr>
            <w:r w:rsidRPr="00F768F1">
              <w:rPr>
                <w:rFonts w:ascii="Times New Roman" w:hAnsi="Times New Roman" w:cs="Times New Roman"/>
                <w:sz w:val="22"/>
                <w:szCs w:val="22"/>
              </w:rPr>
              <w:t>Contract not consistent with SSD. Parameters missing or incorrect. State changes incorrect.  (0 – 4)</w:t>
            </w:r>
          </w:p>
        </w:tc>
        <w:tc>
          <w:tcPr>
            <w:tcW w:w="108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F33CE" w14:textId="35DC1826" w:rsidR="00350279" w:rsidRPr="00F768F1" w:rsidRDefault="00350279" w:rsidP="00350279">
            <w:pPr>
              <w:pStyle w:val="Body"/>
              <w:spacing w:after="0" w:line="240" w:lineRule="auto"/>
              <w:rPr>
                <w:rFonts w:ascii="Times New Roman" w:hAnsi="Times New Roman" w:cs="Times New Roman"/>
                <w:sz w:val="22"/>
                <w:szCs w:val="22"/>
              </w:rPr>
            </w:pPr>
            <w:r w:rsidRPr="00F768F1">
              <w:rPr>
                <w:rFonts w:ascii="Times New Roman" w:hAnsi="Times New Roman" w:cs="Times New Roman"/>
                <w:sz w:val="22"/>
                <w:szCs w:val="22"/>
              </w:rPr>
              <w:t xml:space="preserve">Contract generally consistent with SSD. Minor issues with some state changes. (5 – 7) </w:t>
            </w:r>
          </w:p>
        </w:tc>
        <w:tc>
          <w:tcPr>
            <w:tcW w:w="1548" w:type="pct"/>
            <w:tcBorders>
              <w:top w:val="single" w:sz="4" w:space="0" w:color="000000"/>
              <w:left w:val="single" w:sz="4" w:space="0" w:color="000000"/>
              <w:bottom w:val="single" w:sz="4" w:space="0" w:color="000000"/>
              <w:right w:val="single" w:sz="4" w:space="0" w:color="000000"/>
            </w:tcBorders>
          </w:tcPr>
          <w:p w14:paraId="7EF34AB0" w14:textId="579730B0" w:rsidR="00350279" w:rsidRPr="00F768F1" w:rsidRDefault="00350279" w:rsidP="00350279">
            <w:pPr>
              <w:pStyle w:val="ListParagraph"/>
              <w:spacing w:after="0" w:line="240" w:lineRule="auto"/>
              <w:ind w:left="0"/>
              <w:rPr>
                <w:rFonts w:ascii="Times New Roman" w:hAnsi="Times New Roman" w:cs="Times New Roman"/>
                <w:color w:val="000000"/>
                <w:u w:color="000000"/>
              </w:rPr>
            </w:pPr>
            <w:r w:rsidRPr="00F768F1">
              <w:rPr>
                <w:rFonts w:ascii="Times New Roman" w:hAnsi="Times New Roman" w:cs="Times New Roman"/>
                <w:color w:val="000000"/>
                <w:u w:color="000000"/>
              </w:rPr>
              <w:t>Each contract describes the purpose of the operation clearly. State changes correctly described. (8 – 10)</w:t>
            </w:r>
          </w:p>
        </w:tc>
        <w:tc>
          <w:tcPr>
            <w:tcW w:w="26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52E82" w14:textId="77777777" w:rsidR="00350279" w:rsidRPr="00AA3C6D" w:rsidRDefault="00350279" w:rsidP="00350279">
            <w:pPr>
              <w:spacing w:after="0" w:line="240" w:lineRule="auto"/>
              <w:rPr>
                <w:rFonts w:ascii="Times New Roman" w:hAnsi="Times New Roman" w:cs="Times New Roman"/>
                <w:szCs w:val="20"/>
              </w:rPr>
            </w:pPr>
          </w:p>
        </w:tc>
      </w:tr>
      <w:tr w:rsidR="00214E4B" w:rsidRPr="00AA3C6D" w14:paraId="431FF7E4" w14:textId="77777777" w:rsidTr="005E2E46">
        <w:trPr>
          <w:trHeight w:val="775"/>
        </w:trPr>
        <w:tc>
          <w:tcPr>
            <w:tcW w:w="510" w:type="pct"/>
            <w:vMerge w:val="restart"/>
            <w:tcBorders>
              <w:top w:val="single" w:sz="4" w:space="0" w:color="000000"/>
              <w:left w:val="single" w:sz="4" w:space="0" w:color="000000"/>
              <w:right w:val="single" w:sz="4" w:space="0" w:color="000000"/>
            </w:tcBorders>
          </w:tcPr>
          <w:p w14:paraId="26EDDEEF" w14:textId="6E7E64DC" w:rsidR="00214E4B" w:rsidRPr="00F768F1" w:rsidRDefault="00214E4B" w:rsidP="00350279">
            <w:pPr>
              <w:pStyle w:val="ListParagraph"/>
              <w:spacing w:after="0" w:line="240" w:lineRule="auto"/>
              <w:ind w:left="0"/>
              <w:rPr>
                <w:rFonts w:ascii="Times New Roman" w:hAnsi="Times New Roman" w:cs="Times New Roman"/>
                <w:b/>
                <w:color w:val="000000"/>
                <w:u w:color="000000"/>
              </w:rPr>
            </w:pPr>
            <w:r>
              <w:rPr>
                <w:rFonts w:ascii="Times New Roman" w:hAnsi="Times New Roman" w:cs="Times New Roman"/>
                <w:b/>
                <w:color w:val="000000"/>
                <w:u w:color="000000"/>
              </w:rPr>
              <w:t>Task 5: Peer Evaluation</w:t>
            </w:r>
          </w:p>
        </w:tc>
        <w:tc>
          <w:tcPr>
            <w:tcW w:w="6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3757C" w14:textId="640A4A86" w:rsidR="00214E4B" w:rsidRPr="00350279" w:rsidRDefault="00214E4B" w:rsidP="00350279">
            <w:pPr>
              <w:spacing w:after="0"/>
              <w:rPr>
                <w:rFonts w:ascii="Times New Roman" w:hAnsi="Times New Roman" w:cs="Times New Roman"/>
                <w:b/>
                <w:bCs/>
                <w:color w:val="000000"/>
                <w:u w:color="000000"/>
              </w:rPr>
            </w:pPr>
            <w:r>
              <w:rPr>
                <w:rFonts w:ascii="Times New Roman" w:hAnsi="Times New Roman" w:cs="Times New Roman"/>
                <w:b/>
                <w:bCs/>
                <w:color w:val="000000"/>
                <w:u w:color="000000"/>
              </w:rPr>
              <w:t>Peer Evaluation on Team Member’s work (</w:t>
            </w:r>
            <w:r>
              <w:rPr>
                <w:rFonts w:ascii="Times New Roman" w:hAnsi="Times New Roman" w:cs="Times New Roman"/>
                <w:b/>
                <w:bCs/>
                <w:color w:val="000000"/>
                <w:u w:color="000000"/>
              </w:rPr>
              <w:br/>
              <w:t>CLO2 – 5 marks)</w:t>
            </w:r>
          </w:p>
        </w:tc>
        <w:tc>
          <w:tcPr>
            <w:tcW w:w="933" w:type="pct"/>
            <w:tcBorders>
              <w:top w:val="single" w:sz="4" w:space="0" w:color="000000"/>
              <w:left w:val="single" w:sz="4" w:space="0" w:color="000000"/>
              <w:bottom w:val="single" w:sz="4" w:space="0" w:color="000000"/>
              <w:right w:val="single" w:sz="4" w:space="0" w:color="000000"/>
            </w:tcBorders>
          </w:tcPr>
          <w:p w14:paraId="5A7F156C" w14:textId="4819E3B3" w:rsidR="00214E4B" w:rsidRPr="00350279" w:rsidRDefault="00214E4B" w:rsidP="00350279">
            <w:pPr>
              <w:pStyle w:val="Body"/>
              <w:spacing w:after="0" w:line="240" w:lineRule="auto"/>
              <w:rPr>
                <w:rFonts w:ascii="Times New Roman" w:hAnsi="Times New Roman" w:cs="Times New Roman"/>
                <w:sz w:val="22"/>
                <w:szCs w:val="22"/>
              </w:rPr>
            </w:pPr>
            <w:r>
              <w:rPr>
                <w:rFonts w:ascii="Times New Roman" w:hAnsi="Times New Roman" w:cs="Times New Roman"/>
                <w:sz w:val="22"/>
                <w:szCs w:val="22"/>
              </w:rPr>
              <w:t>No comments given on expanded use case, SSD and contracts to check that it is consistent with the class diagram.</w:t>
            </w:r>
            <w:r w:rsidRPr="00F768F1">
              <w:rPr>
                <w:rFonts w:ascii="Times New Roman" w:hAnsi="Times New Roman" w:cs="Times New Roman"/>
                <w:sz w:val="22"/>
                <w:szCs w:val="22"/>
              </w:rPr>
              <w:t xml:space="preserve">   (0 –</w:t>
            </w:r>
            <w:r>
              <w:rPr>
                <w:rFonts w:ascii="Times New Roman" w:hAnsi="Times New Roman" w:cs="Times New Roman"/>
                <w:sz w:val="22"/>
                <w:szCs w:val="22"/>
              </w:rPr>
              <w:t xml:space="preserve"> 1</w:t>
            </w:r>
            <w:r w:rsidRPr="00F768F1">
              <w:rPr>
                <w:rFonts w:ascii="Times New Roman" w:hAnsi="Times New Roman" w:cs="Times New Roman"/>
                <w:sz w:val="22"/>
                <w:szCs w:val="22"/>
              </w:rPr>
              <w:t>)</w:t>
            </w:r>
          </w:p>
        </w:tc>
        <w:tc>
          <w:tcPr>
            <w:tcW w:w="108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5C858" w14:textId="5912A694" w:rsidR="00214E4B" w:rsidRPr="00F768F1" w:rsidRDefault="00214E4B" w:rsidP="00350279">
            <w:pPr>
              <w:pStyle w:val="Body"/>
              <w:spacing w:after="0" w:line="240" w:lineRule="auto"/>
              <w:rPr>
                <w:rFonts w:ascii="Times New Roman" w:hAnsi="Times New Roman" w:cs="Times New Roman"/>
                <w:sz w:val="22"/>
                <w:szCs w:val="22"/>
              </w:rPr>
            </w:pPr>
            <w:r>
              <w:rPr>
                <w:rFonts w:ascii="Times New Roman" w:hAnsi="Times New Roman" w:cs="Times New Roman"/>
                <w:sz w:val="22"/>
                <w:szCs w:val="22"/>
              </w:rPr>
              <w:t xml:space="preserve">Minimal comments given on the expanded use case, SSD and contracts to check that it is consistent with the class diagram. </w:t>
            </w:r>
            <w:r w:rsidRPr="00F768F1">
              <w:rPr>
                <w:rFonts w:ascii="Times New Roman" w:hAnsi="Times New Roman" w:cs="Times New Roman"/>
                <w:sz w:val="22"/>
                <w:szCs w:val="22"/>
              </w:rPr>
              <w:t>(</w:t>
            </w:r>
            <w:r>
              <w:rPr>
                <w:rFonts w:ascii="Times New Roman" w:hAnsi="Times New Roman" w:cs="Times New Roman"/>
                <w:sz w:val="22"/>
                <w:szCs w:val="22"/>
              </w:rPr>
              <w:t>2 - 3</w:t>
            </w:r>
            <w:r w:rsidRPr="00F768F1">
              <w:rPr>
                <w:rFonts w:ascii="Times New Roman" w:hAnsi="Times New Roman" w:cs="Times New Roman"/>
                <w:sz w:val="22"/>
                <w:szCs w:val="22"/>
              </w:rPr>
              <w:t>)</w:t>
            </w:r>
          </w:p>
        </w:tc>
        <w:tc>
          <w:tcPr>
            <w:tcW w:w="1548" w:type="pct"/>
            <w:tcBorders>
              <w:top w:val="single" w:sz="4" w:space="0" w:color="000000"/>
              <w:left w:val="single" w:sz="4" w:space="0" w:color="000000"/>
              <w:bottom w:val="single" w:sz="4" w:space="0" w:color="000000"/>
              <w:right w:val="single" w:sz="4" w:space="0" w:color="000000"/>
            </w:tcBorders>
          </w:tcPr>
          <w:p w14:paraId="53C3B853" w14:textId="507CE601" w:rsidR="00214E4B" w:rsidRPr="00F768F1" w:rsidRDefault="00214E4B" w:rsidP="00E366E3">
            <w:pPr>
              <w:pStyle w:val="Body"/>
              <w:tabs>
                <w:tab w:val="left" w:pos="567"/>
              </w:tabs>
              <w:spacing w:after="0" w:line="240" w:lineRule="atLeast"/>
              <w:jc w:val="both"/>
              <w:rPr>
                <w:rFonts w:ascii="Times New Roman" w:hAnsi="Times New Roman" w:cs="Times New Roman"/>
              </w:rPr>
            </w:pPr>
            <w:r w:rsidRPr="00D160CF">
              <w:rPr>
                <w:rFonts w:ascii="Times New Roman" w:hAnsi="Times New Roman" w:cs="Times New Roman"/>
                <w:sz w:val="22"/>
                <w:szCs w:val="18"/>
              </w:rPr>
              <w:t xml:space="preserve">Substantial and </w:t>
            </w:r>
            <w:r>
              <w:rPr>
                <w:rFonts w:ascii="Times New Roman" w:hAnsi="Times New Roman" w:cs="Times New Roman"/>
                <w:sz w:val="22"/>
                <w:szCs w:val="18"/>
              </w:rPr>
              <w:t xml:space="preserve">relevant feedback and comments given on other team members’ </w:t>
            </w:r>
            <w:r>
              <w:rPr>
                <w:rFonts w:ascii="Times New Roman" w:hAnsi="Times New Roman" w:cs="Times New Roman"/>
                <w:sz w:val="22"/>
                <w:szCs w:val="22"/>
              </w:rPr>
              <w:t xml:space="preserve">expanded use case, </w:t>
            </w:r>
            <w:r>
              <w:rPr>
                <w:rFonts w:ascii="Times New Roman" w:hAnsi="Times New Roman" w:cs="Times New Roman"/>
                <w:sz w:val="22"/>
                <w:szCs w:val="18"/>
              </w:rPr>
              <w:t xml:space="preserve">SSD and contracts to check that it is consistent with the class diagram. </w:t>
            </w:r>
            <w:r w:rsidRPr="00F768F1">
              <w:rPr>
                <w:rFonts w:ascii="Times New Roman" w:hAnsi="Times New Roman" w:cs="Times New Roman"/>
              </w:rPr>
              <w:t>(</w:t>
            </w:r>
            <w:r>
              <w:rPr>
                <w:rFonts w:ascii="Times New Roman" w:hAnsi="Times New Roman" w:cs="Times New Roman"/>
              </w:rPr>
              <w:t>4 - 5</w:t>
            </w:r>
            <w:r w:rsidRPr="00F768F1">
              <w:rPr>
                <w:rFonts w:ascii="Times New Roman" w:hAnsi="Times New Roman" w:cs="Times New Roman"/>
              </w:rPr>
              <w:t>)</w:t>
            </w:r>
          </w:p>
        </w:tc>
        <w:tc>
          <w:tcPr>
            <w:tcW w:w="26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3389F" w14:textId="77777777" w:rsidR="00214E4B" w:rsidRPr="00AA3C6D" w:rsidRDefault="00214E4B" w:rsidP="00350279">
            <w:pPr>
              <w:spacing w:after="0" w:line="240" w:lineRule="auto"/>
              <w:rPr>
                <w:rFonts w:ascii="Times New Roman" w:hAnsi="Times New Roman" w:cs="Times New Roman"/>
                <w:szCs w:val="20"/>
              </w:rPr>
            </w:pPr>
          </w:p>
        </w:tc>
      </w:tr>
      <w:tr w:rsidR="00214E4B" w:rsidRPr="00AA3C6D" w14:paraId="4D3E981C" w14:textId="77777777" w:rsidTr="005E2E46">
        <w:trPr>
          <w:trHeight w:val="775"/>
        </w:trPr>
        <w:tc>
          <w:tcPr>
            <w:tcW w:w="510" w:type="pct"/>
            <w:vMerge/>
            <w:tcBorders>
              <w:left w:val="single" w:sz="4" w:space="0" w:color="000000"/>
              <w:bottom w:val="single" w:sz="4" w:space="0" w:color="000000"/>
              <w:right w:val="single" w:sz="4" w:space="0" w:color="000000"/>
            </w:tcBorders>
          </w:tcPr>
          <w:p w14:paraId="6EFE1A06" w14:textId="77777777" w:rsidR="00214E4B" w:rsidRDefault="00214E4B" w:rsidP="00E366E3">
            <w:pPr>
              <w:pStyle w:val="ListParagraph"/>
              <w:spacing w:after="0" w:line="240" w:lineRule="auto"/>
              <w:ind w:left="0"/>
              <w:rPr>
                <w:rFonts w:ascii="Times New Roman" w:hAnsi="Times New Roman" w:cs="Times New Roman"/>
                <w:b/>
                <w:color w:val="000000"/>
                <w:u w:color="000000"/>
              </w:rPr>
            </w:pPr>
          </w:p>
        </w:tc>
        <w:tc>
          <w:tcPr>
            <w:tcW w:w="66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93AF0" w14:textId="09C6BC3A" w:rsidR="00214E4B" w:rsidRDefault="00214E4B" w:rsidP="00E366E3">
            <w:pPr>
              <w:spacing w:after="0"/>
              <w:rPr>
                <w:rFonts w:ascii="Times New Roman" w:hAnsi="Times New Roman" w:cs="Times New Roman"/>
                <w:b/>
                <w:bCs/>
                <w:color w:val="000000"/>
                <w:u w:color="000000"/>
              </w:rPr>
            </w:pPr>
            <w:r>
              <w:rPr>
                <w:rFonts w:ascii="Times New Roman" w:hAnsi="Times New Roman" w:cs="Times New Roman"/>
                <w:b/>
                <w:bCs/>
                <w:color w:val="000000"/>
                <w:u w:color="000000"/>
              </w:rPr>
              <w:t xml:space="preserve">Peer Evaluation on Other Teams’ </w:t>
            </w:r>
            <w:r>
              <w:rPr>
                <w:rFonts w:ascii="Times New Roman" w:hAnsi="Times New Roman" w:cs="Times New Roman"/>
                <w:b/>
                <w:bCs/>
                <w:color w:val="000000"/>
                <w:u w:color="000000"/>
              </w:rPr>
              <w:br/>
              <w:t>(CLO2 – 5 marks)</w:t>
            </w:r>
          </w:p>
        </w:tc>
        <w:tc>
          <w:tcPr>
            <w:tcW w:w="933" w:type="pct"/>
            <w:tcBorders>
              <w:top w:val="single" w:sz="4" w:space="0" w:color="000000"/>
              <w:left w:val="single" w:sz="4" w:space="0" w:color="000000"/>
              <w:bottom w:val="single" w:sz="4" w:space="0" w:color="000000"/>
              <w:right w:val="single" w:sz="4" w:space="0" w:color="000000"/>
            </w:tcBorders>
          </w:tcPr>
          <w:p w14:paraId="1F96CC40" w14:textId="037A3260" w:rsidR="00214E4B" w:rsidRDefault="00214E4B" w:rsidP="00E366E3">
            <w:pPr>
              <w:pStyle w:val="Body"/>
              <w:spacing w:after="0" w:line="240" w:lineRule="auto"/>
              <w:rPr>
                <w:rFonts w:ascii="Times New Roman" w:hAnsi="Times New Roman" w:cs="Times New Roman"/>
                <w:sz w:val="22"/>
                <w:szCs w:val="22"/>
              </w:rPr>
            </w:pPr>
            <w:r>
              <w:rPr>
                <w:rFonts w:ascii="Times New Roman" w:hAnsi="Times New Roman" w:cs="Times New Roman"/>
                <w:sz w:val="22"/>
                <w:szCs w:val="22"/>
              </w:rPr>
              <w:t>No comments given on class diagram and other artifacts produced</w:t>
            </w:r>
            <w:r w:rsidRPr="00F768F1">
              <w:rPr>
                <w:rFonts w:ascii="Times New Roman" w:hAnsi="Times New Roman" w:cs="Times New Roman"/>
                <w:sz w:val="22"/>
                <w:szCs w:val="22"/>
              </w:rPr>
              <w:t xml:space="preserve"> (0 –</w:t>
            </w:r>
            <w:r>
              <w:rPr>
                <w:rFonts w:ascii="Times New Roman" w:hAnsi="Times New Roman" w:cs="Times New Roman"/>
                <w:sz w:val="22"/>
                <w:szCs w:val="22"/>
              </w:rPr>
              <w:t xml:space="preserve"> 1</w:t>
            </w:r>
            <w:r w:rsidRPr="00F768F1">
              <w:rPr>
                <w:rFonts w:ascii="Times New Roman" w:hAnsi="Times New Roman" w:cs="Times New Roman"/>
                <w:sz w:val="22"/>
                <w:szCs w:val="22"/>
              </w:rPr>
              <w:t>)</w:t>
            </w:r>
          </w:p>
        </w:tc>
        <w:tc>
          <w:tcPr>
            <w:tcW w:w="108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67C87" w14:textId="35690F6E" w:rsidR="00214E4B" w:rsidRDefault="00214E4B" w:rsidP="00E366E3">
            <w:pPr>
              <w:pStyle w:val="Body"/>
              <w:spacing w:after="0" w:line="240" w:lineRule="auto"/>
              <w:rPr>
                <w:rFonts w:ascii="Times New Roman" w:hAnsi="Times New Roman" w:cs="Times New Roman"/>
                <w:sz w:val="22"/>
                <w:szCs w:val="22"/>
              </w:rPr>
            </w:pPr>
            <w:r>
              <w:rPr>
                <w:rFonts w:ascii="Times New Roman" w:hAnsi="Times New Roman" w:cs="Times New Roman"/>
                <w:sz w:val="22"/>
                <w:szCs w:val="22"/>
              </w:rPr>
              <w:t xml:space="preserve">Minimal comments given on the class diagram and other artifacts. </w:t>
            </w:r>
            <w:r w:rsidRPr="00F768F1">
              <w:rPr>
                <w:rFonts w:ascii="Times New Roman" w:hAnsi="Times New Roman" w:cs="Times New Roman"/>
                <w:sz w:val="22"/>
                <w:szCs w:val="22"/>
              </w:rPr>
              <w:t>(</w:t>
            </w:r>
            <w:r>
              <w:rPr>
                <w:rFonts w:ascii="Times New Roman" w:hAnsi="Times New Roman" w:cs="Times New Roman"/>
                <w:sz w:val="22"/>
                <w:szCs w:val="22"/>
              </w:rPr>
              <w:t>2 - 3</w:t>
            </w:r>
            <w:r w:rsidRPr="00F768F1">
              <w:rPr>
                <w:rFonts w:ascii="Times New Roman" w:hAnsi="Times New Roman" w:cs="Times New Roman"/>
                <w:sz w:val="22"/>
                <w:szCs w:val="22"/>
              </w:rPr>
              <w:t>)</w:t>
            </w:r>
          </w:p>
        </w:tc>
        <w:tc>
          <w:tcPr>
            <w:tcW w:w="1548" w:type="pct"/>
            <w:tcBorders>
              <w:top w:val="single" w:sz="4" w:space="0" w:color="000000"/>
              <w:left w:val="single" w:sz="4" w:space="0" w:color="000000"/>
              <w:bottom w:val="single" w:sz="4" w:space="0" w:color="000000"/>
              <w:right w:val="single" w:sz="4" w:space="0" w:color="000000"/>
            </w:tcBorders>
          </w:tcPr>
          <w:p w14:paraId="1A84399C" w14:textId="62908A9B" w:rsidR="00214E4B" w:rsidRPr="00E366E3" w:rsidRDefault="00214E4B" w:rsidP="00E366E3">
            <w:pPr>
              <w:pStyle w:val="Body"/>
              <w:tabs>
                <w:tab w:val="left" w:pos="567"/>
              </w:tabs>
              <w:spacing w:after="0" w:line="240" w:lineRule="atLeast"/>
              <w:jc w:val="both"/>
              <w:rPr>
                <w:rFonts w:ascii="Times New Roman" w:hAnsi="Times New Roman" w:cs="Times New Roman"/>
              </w:rPr>
            </w:pPr>
            <w:r w:rsidRPr="00D160CF">
              <w:rPr>
                <w:rFonts w:ascii="Times New Roman" w:hAnsi="Times New Roman" w:cs="Times New Roman"/>
                <w:sz w:val="22"/>
                <w:szCs w:val="18"/>
              </w:rPr>
              <w:t xml:space="preserve">Substantial and </w:t>
            </w:r>
            <w:r>
              <w:rPr>
                <w:rFonts w:ascii="Times New Roman" w:hAnsi="Times New Roman" w:cs="Times New Roman"/>
                <w:sz w:val="22"/>
                <w:szCs w:val="18"/>
              </w:rPr>
              <w:t xml:space="preserve">relevant feedback and comments given on other teams’ documentation, with emphasis on the class diagram to understand the proposed system. </w:t>
            </w:r>
            <w:r w:rsidRPr="00F768F1">
              <w:rPr>
                <w:rFonts w:ascii="Times New Roman" w:hAnsi="Times New Roman" w:cs="Times New Roman"/>
              </w:rPr>
              <w:t>(</w:t>
            </w:r>
            <w:r>
              <w:rPr>
                <w:rFonts w:ascii="Times New Roman" w:hAnsi="Times New Roman" w:cs="Times New Roman"/>
              </w:rPr>
              <w:t>4 - 5</w:t>
            </w:r>
            <w:r w:rsidRPr="00F768F1">
              <w:rPr>
                <w:rFonts w:ascii="Times New Roman" w:hAnsi="Times New Roman" w:cs="Times New Roman"/>
              </w:rPr>
              <w:t>)</w:t>
            </w:r>
          </w:p>
        </w:tc>
        <w:tc>
          <w:tcPr>
            <w:tcW w:w="26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2E52B" w14:textId="77777777" w:rsidR="00214E4B" w:rsidRPr="00AA3C6D" w:rsidRDefault="00214E4B" w:rsidP="00E366E3">
            <w:pPr>
              <w:spacing w:after="0" w:line="240" w:lineRule="auto"/>
              <w:rPr>
                <w:rFonts w:ascii="Times New Roman" w:hAnsi="Times New Roman" w:cs="Times New Roman"/>
                <w:szCs w:val="20"/>
              </w:rPr>
            </w:pPr>
          </w:p>
        </w:tc>
      </w:tr>
      <w:tr w:rsidR="00E366E3" w:rsidRPr="00AA3C6D" w14:paraId="0AC53ACF" w14:textId="77777777" w:rsidTr="00E366E3">
        <w:trPr>
          <w:trHeight w:val="234"/>
        </w:trPr>
        <w:tc>
          <w:tcPr>
            <w:tcW w:w="4735" w:type="pct"/>
            <w:gridSpan w:val="5"/>
            <w:tcBorders>
              <w:top w:val="single" w:sz="4" w:space="0" w:color="000000"/>
              <w:left w:val="single" w:sz="4" w:space="0" w:color="000000"/>
              <w:bottom w:val="single" w:sz="4" w:space="0" w:color="000000"/>
              <w:right w:val="single" w:sz="4" w:space="0" w:color="000000"/>
            </w:tcBorders>
          </w:tcPr>
          <w:p w14:paraId="3ED3216A" w14:textId="7D7FE6BA" w:rsidR="00E366E3" w:rsidRPr="00D160CF" w:rsidRDefault="00E366E3" w:rsidP="00E366E3">
            <w:pPr>
              <w:spacing w:after="0" w:line="240" w:lineRule="auto"/>
              <w:rPr>
                <w:rFonts w:ascii="Times New Roman" w:hAnsi="Times New Roman" w:cs="Times New Roman"/>
                <w:b/>
                <w:bCs/>
                <w:szCs w:val="20"/>
              </w:rPr>
            </w:pPr>
            <w:r>
              <w:rPr>
                <w:rFonts w:ascii="Times New Roman" w:hAnsi="Times New Roman" w:cs="Times New Roman"/>
                <w:b/>
                <w:bCs/>
                <w:sz w:val="24"/>
              </w:rPr>
              <w:t>B</w:t>
            </w:r>
            <w:r w:rsidRPr="00D160CF">
              <w:rPr>
                <w:rFonts w:ascii="Times New Roman" w:hAnsi="Times New Roman" w:cs="Times New Roman"/>
                <w:b/>
                <w:bCs/>
                <w:sz w:val="24"/>
              </w:rPr>
              <w:t xml:space="preserve">: </w:t>
            </w:r>
            <w:r>
              <w:rPr>
                <w:rFonts w:ascii="Times New Roman" w:hAnsi="Times New Roman" w:cs="Times New Roman"/>
                <w:b/>
                <w:bCs/>
                <w:sz w:val="24"/>
              </w:rPr>
              <w:t>TOTAL INDIVIDUAL MARKS (</w:t>
            </w:r>
            <w:r w:rsidR="006E01FF">
              <w:rPr>
                <w:rFonts w:ascii="Times New Roman" w:hAnsi="Times New Roman" w:cs="Times New Roman"/>
                <w:b/>
                <w:bCs/>
                <w:sz w:val="24"/>
              </w:rPr>
              <w:t>4</w:t>
            </w:r>
            <w:r>
              <w:rPr>
                <w:rFonts w:ascii="Times New Roman" w:hAnsi="Times New Roman" w:cs="Times New Roman"/>
                <w:b/>
                <w:bCs/>
                <w:sz w:val="24"/>
              </w:rPr>
              <w:t>0%)</w:t>
            </w:r>
          </w:p>
        </w:tc>
        <w:tc>
          <w:tcPr>
            <w:tcW w:w="26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5BA9F" w14:textId="77777777" w:rsidR="00E366E3" w:rsidRPr="00AA3C6D" w:rsidRDefault="00E366E3" w:rsidP="00E366E3">
            <w:pPr>
              <w:spacing w:after="0" w:line="240" w:lineRule="auto"/>
              <w:rPr>
                <w:rFonts w:ascii="Times New Roman" w:hAnsi="Times New Roman" w:cs="Times New Roman"/>
                <w:szCs w:val="20"/>
              </w:rPr>
            </w:pPr>
          </w:p>
        </w:tc>
      </w:tr>
      <w:tr w:rsidR="00E366E3" w:rsidRPr="00AA3C6D" w14:paraId="34EF3DF4" w14:textId="77777777" w:rsidTr="00E366E3">
        <w:trPr>
          <w:trHeight w:val="297"/>
        </w:trPr>
        <w:tc>
          <w:tcPr>
            <w:tcW w:w="4735" w:type="pct"/>
            <w:gridSpan w:val="5"/>
            <w:tcBorders>
              <w:top w:val="single" w:sz="4" w:space="0" w:color="000000"/>
              <w:left w:val="single" w:sz="4" w:space="0" w:color="000000"/>
              <w:bottom w:val="single" w:sz="4" w:space="0" w:color="000000"/>
              <w:right w:val="single" w:sz="4" w:space="0" w:color="000000"/>
            </w:tcBorders>
          </w:tcPr>
          <w:p w14:paraId="0FABAADF" w14:textId="6505CE08" w:rsidR="00E366E3" w:rsidRPr="00D160CF" w:rsidRDefault="00E366E3" w:rsidP="00E366E3">
            <w:pPr>
              <w:spacing w:after="0" w:line="240" w:lineRule="auto"/>
              <w:rPr>
                <w:rFonts w:ascii="Times New Roman" w:hAnsi="Times New Roman" w:cs="Times New Roman"/>
                <w:b/>
                <w:bCs/>
                <w:sz w:val="24"/>
              </w:rPr>
            </w:pPr>
            <w:r>
              <w:rPr>
                <w:rFonts w:ascii="Times New Roman" w:hAnsi="Times New Roman" w:cs="Times New Roman"/>
                <w:b/>
                <w:bCs/>
                <w:sz w:val="24"/>
              </w:rPr>
              <w:t xml:space="preserve">C: Penalty for Late Submission (5 marks per </w:t>
            </w:r>
            <w:commentRangeStart w:id="45"/>
            <w:r>
              <w:rPr>
                <w:rFonts w:ascii="Times New Roman" w:hAnsi="Times New Roman" w:cs="Times New Roman"/>
                <w:b/>
                <w:bCs/>
                <w:sz w:val="24"/>
              </w:rPr>
              <w:t>day</w:t>
            </w:r>
            <w:commentRangeEnd w:id="45"/>
            <w:r w:rsidR="00154067">
              <w:rPr>
                <w:rStyle w:val="CommentReference"/>
              </w:rPr>
              <w:commentReference w:id="45"/>
            </w:r>
            <w:r>
              <w:rPr>
                <w:rFonts w:ascii="Times New Roman" w:hAnsi="Times New Roman" w:cs="Times New Roman"/>
                <w:b/>
                <w:bCs/>
                <w:sz w:val="24"/>
              </w:rPr>
              <w:t>)</w:t>
            </w:r>
          </w:p>
        </w:tc>
        <w:tc>
          <w:tcPr>
            <w:tcW w:w="26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6E941" w14:textId="77777777" w:rsidR="00E366E3" w:rsidRPr="00AA3C6D" w:rsidRDefault="00E366E3" w:rsidP="00E366E3">
            <w:pPr>
              <w:spacing w:after="0" w:line="240" w:lineRule="auto"/>
              <w:rPr>
                <w:rFonts w:ascii="Times New Roman" w:hAnsi="Times New Roman" w:cs="Times New Roman"/>
                <w:szCs w:val="20"/>
              </w:rPr>
            </w:pPr>
          </w:p>
        </w:tc>
      </w:tr>
      <w:tr w:rsidR="00E366E3" w:rsidRPr="00AA3C6D" w14:paraId="252BCCBA" w14:textId="77777777" w:rsidTr="00E366E3">
        <w:trPr>
          <w:trHeight w:val="99"/>
        </w:trPr>
        <w:tc>
          <w:tcPr>
            <w:tcW w:w="4735" w:type="pct"/>
            <w:gridSpan w:val="5"/>
            <w:tcBorders>
              <w:top w:val="single" w:sz="4" w:space="0" w:color="000000"/>
              <w:left w:val="single" w:sz="4" w:space="0" w:color="000000"/>
              <w:bottom w:val="single" w:sz="4" w:space="0" w:color="000000"/>
              <w:right w:val="single" w:sz="4" w:space="0" w:color="000000"/>
            </w:tcBorders>
          </w:tcPr>
          <w:p w14:paraId="54F711F5" w14:textId="490DB507" w:rsidR="00E366E3" w:rsidRDefault="00E366E3" w:rsidP="00E366E3">
            <w:pPr>
              <w:spacing w:after="0" w:line="240" w:lineRule="auto"/>
              <w:rPr>
                <w:rFonts w:ascii="Times New Roman" w:hAnsi="Times New Roman" w:cs="Times New Roman"/>
                <w:b/>
                <w:bCs/>
                <w:sz w:val="24"/>
              </w:rPr>
            </w:pPr>
            <w:r>
              <w:rPr>
                <w:rFonts w:ascii="Times New Roman" w:hAnsi="Times New Roman" w:cs="Times New Roman"/>
                <w:b/>
                <w:bCs/>
                <w:sz w:val="24"/>
              </w:rPr>
              <w:t xml:space="preserve">TOTAL MARKS (A + B – C) </w:t>
            </w:r>
          </w:p>
        </w:tc>
        <w:tc>
          <w:tcPr>
            <w:tcW w:w="26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8C50A" w14:textId="77777777" w:rsidR="00E366E3" w:rsidRPr="00AA3C6D" w:rsidRDefault="00E366E3" w:rsidP="00E366E3">
            <w:pPr>
              <w:spacing w:after="0" w:line="240" w:lineRule="auto"/>
              <w:rPr>
                <w:rFonts w:ascii="Times New Roman" w:hAnsi="Times New Roman" w:cs="Times New Roman"/>
                <w:szCs w:val="20"/>
              </w:rPr>
            </w:pPr>
          </w:p>
        </w:tc>
      </w:tr>
    </w:tbl>
    <w:p w14:paraId="470E3D66" w14:textId="77777777" w:rsidR="00C20999" w:rsidRDefault="00C20999" w:rsidP="00A82CB7">
      <w:pPr>
        <w:tabs>
          <w:tab w:val="left" w:pos="3060"/>
        </w:tabs>
        <w:rPr>
          <w:rFonts w:ascii="Times New Roman" w:eastAsia="Calibri" w:hAnsi="Times New Roman" w:cs="Times New Roman"/>
        </w:rPr>
        <w:sectPr w:rsidR="00C20999" w:rsidSect="00640FBB">
          <w:pgSz w:w="16840" w:h="11900" w:orient="landscape" w:code="9"/>
          <w:pgMar w:top="567" w:right="1009" w:bottom="1440" w:left="862" w:header="720" w:footer="720" w:gutter="0"/>
          <w:cols w:space="720"/>
          <w:docGrid w:linePitch="326"/>
        </w:sectPr>
      </w:pPr>
    </w:p>
    <w:p w14:paraId="08564CCC" w14:textId="77777777" w:rsidR="00A82CB7" w:rsidRPr="00D32586" w:rsidRDefault="00A82CB7" w:rsidP="00C20999">
      <w:pPr>
        <w:tabs>
          <w:tab w:val="left" w:pos="3060"/>
        </w:tabs>
        <w:spacing w:after="0"/>
        <w:rPr>
          <w:rFonts w:ascii="Times New Roman" w:eastAsia="Calibri" w:hAnsi="Times New Roman" w:cs="Times New Roman"/>
        </w:rPr>
      </w:pPr>
      <w:r w:rsidRPr="00D32586">
        <w:rPr>
          <w:rFonts w:ascii="Times New Roman" w:eastAsia="Times New Roman" w:hAnsi="Times New Roman" w:cs="Times New Roman"/>
          <w:noProof/>
          <w:lang w:val="en-MY" w:eastAsia="en-MY"/>
        </w:rPr>
        <w:lastRenderedPageBreak/>
        <mc:AlternateContent>
          <mc:Choice Requires="wps">
            <w:drawing>
              <wp:anchor distT="0" distB="0" distL="114300" distR="114300" simplePos="0" relativeHeight="251663360" behindDoc="0" locked="0" layoutInCell="1" allowOverlap="1" wp14:anchorId="75378315" wp14:editId="6DACBFFA">
                <wp:simplePos x="0" y="0"/>
                <wp:positionH relativeFrom="column">
                  <wp:posOffset>3600450</wp:posOffset>
                </wp:positionH>
                <wp:positionV relativeFrom="paragraph">
                  <wp:posOffset>-176530</wp:posOffset>
                </wp:positionV>
                <wp:extent cx="2548890" cy="390525"/>
                <wp:effectExtent l="0" t="0" r="3810" b="952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0525"/>
                        </a:xfrm>
                        <a:prstGeom prst="rect">
                          <a:avLst/>
                        </a:prstGeom>
                        <a:solidFill>
                          <a:srgbClr val="FFFFFF"/>
                        </a:solidFill>
                        <a:ln w="9525">
                          <a:noFill/>
                          <a:miter lim="800000"/>
                          <a:headEnd/>
                          <a:tailEnd/>
                        </a:ln>
                      </wps:spPr>
                      <wps:txbx>
                        <w:txbxContent>
                          <w:p w14:paraId="7B6660D6" w14:textId="77777777" w:rsidR="00A82CB7" w:rsidRPr="00E50F7C" w:rsidRDefault="00A82CB7" w:rsidP="00A82CB7">
                            <w:pPr>
                              <w:pStyle w:val="Header"/>
                              <w:tabs>
                                <w:tab w:val="clear" w:pos="4680"/>
                                <w:tab w:val="left" w:pos="6840"/>
                              </w:tabs>
                              <w:jc w:val="right"/>
                            </w:pPr>
                            <w:r w:rsidRPr="00E50F7C">
                              <w:t>Assignment No.: _____</w:t>
                            </w:r>
                          </w:p>
                          <w:p w14:paraId="219DE70B" w14:textId="77777777" w:rsidR="00A82CB7" w:rsidRDefault="00A82CB7" w:rsidP="00A82CB7">
                            <w:pPr>
                              <w:jc w:val="right"/>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cex="http://schemas.microsoft.com/office/word/2018/wordml/cex" xmlns:w16="http://schemas.microsoft.com/office/word/2018/wordml">
            <w:pict>
              <v:shapetype w14:anchorId="75378315" id="_x0000_t202" coordsize="21600,21600" o:spt="202" path="m,l,21600r21600,l21600,xe">
                <v:stroke joinstyle="miter"/>
                <v:path gradientshapeok="t" o:connecttype="rect"/>
              </v:shapetype>
              <v:shape id="Text Box 307" o:spid="_x0000_s1026" type="#_x0000_t202" style="position:absolute;margin-left:283.5pt;margin-top:-13.9pt;width:200.7pt;height:30.7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" stroked="f">
                <v:textbox>
                  <w:txbxContent>
                    <w:p w14:paraId="7B6660D6" w14:textId="77777777" w:rsidR="00A82CB7" w:rsidRPr="00E50F7C" w:rsidRDefault="00A82CB7" w:rsidP="00A82CB7">
                      <w:pPr>
                        <w:pStyle w:val="Header"/>
                        <w:tabs>
                          <w:tab w:val="clear" w:pos="4680"/>
                          <w:tab w:val="left" w:pos="6840"/>
                        </w:tabs>
                        <w:jc w:val="right"/>
                      </w:pPr>
                      <w:r w:rsidRPr="00E50F7C">
                        <w:t>Assignment No.: _____</w:t>
                      </w:r>
                    </w:p>
                    <w:p w14:paraId="219DE70B" w14:textId="77777777" w:rsidR="00A82CB7" w:rsidRDefault="00A82CB7" w:rsidP="00A82CB7">
                      <w:pPr>
                        <w:jc w:val="right"/>
                      </w:pPr>
                    </w:p>
                  </w:txbxContent>
                </v:textbox>
              </v:shape>
            </w:pict>
          </mc:Fallback>
        </mc:AlternateContent>
      </w:r>
      <w:r w:rsidRPr="00D32586">
        <w:rPr>
          <w:rFonts w:ascii="Times New Roman" w:eastAsia="Calibri" w:hAnsi="Times New Roman" w:cs="Times New Roman"/>
          <w:noProof/>
          <w:lang w:val="en-MY" w:eastAsia="en-MY"/>
        </w:rPr>
        <w:drawing>
          <wp:inline distT="0" distB="0" distL="0" distR="0" wp14:anchorId="174DC3B2" wp14:editId="1D595078">
            <wp:extent cx="1431985" cy="661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Group_Logos_HU.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477" cy="662509"/>
                    </a:xfrm>
                    <a:prstGeom prst="rect">
                      <a:avLst/>
                    </a:prstGeom>
                  </pic:spPr>
                </pic:pic>
              </a:graphicData>
            </a:graphic>
          </wp:inline>
        </w:drawing>
      </w:r>
      <w:r w:rsidRPr="00D32586">
        <w:rPr>
          <w:rFonts w:ascii="Times New Roman" w:eastAsia="Calibri" w:hAnsi="Times New Roman" w:cs="Times New Roman"/>
        </w:rPr>
        <w:tab/>
      </w:r>
      <w:r w:rsidRPr="00D32586">
        <w:rPr>
          <w:rFonts w:ascii="Times New Roman" w:eastAsia="Calibri" w:hAnsi="Times New Roman" w:cs="Times New Roman"/>
          <w:b/>
          <w:sz w:val="56"/>
          <w:szCs w:val="56"/>
        </w:rPr>
        <w:t>Assignment Cover Sheet</w:t>
      </w:r>
    </w:p>
    <w:tbl>
      <w:tblPr>
        <w:tblStyle w:val="TableGrid1"/>
        <w:tblW w:w="9288" w:type="dxa"/>
        <w:tblLook w:val="04A0" w:firstRow="1" w:lastRow="0" w:firstColumn="1" w:lastColumn="0" w:noHBand="0" w:noVBand="1"/>
      </w:tblPr>
      <w:tblGrid>
        <w:gridCol w:w="4428"/>
        <w:gridCol w:w="2250"/>
        <w:gridCol w:w="2610"/>
      </w:tblGrid>
      <w:tr w:rsidR="00A82CB7" w:rsidRPr="00D32586" w14:paraId="5C7A6194" w14:textId="77777777" w:rsidTr="00FA3C3D">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CCE04F"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b/>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5BC62B5C" w14:textId="77777777" w:rsidR="00A82CB7" w:rsidRPr="00D32586" w:rsidRDefault="00A82CB7" w:rsidP="00C20999">
            <w:pPr>
              <w:spacing w:after="0"/>
              <w:jc w:val="center"/>
              <w:rPr>
                <w:rFonts w:ascii="Times New Roman" w:eastAsia="Calibri" w:hAnsi="Times New Roman" w:cs="Times New Roman"/>
                <w:b/>
              </w:rPr>
            </w:pPr>
            <w:r w:rsidRPr="00D32586">
              <w:rPr>
                <w:rFonts w:ascii="Times New Roman" w:eastAsia="Calibri" w:hAnsi="Times New Roman" w:cs="Times New Roman"/>
                <w:b/>
              </w:rPr>
              <w:t>Grade/Marks</w:t>
            </w:r>
          </w:p>
        </w:tc>
      </w:tr>
      <w:tr w:rsidR="00A82CB7" w:rsidRPr="00D32586" w14:paraId="554D04A3" w14:textId="77777777" w:rsidTr="00FA3C3D">
        <w:trPr>
          <w:trHeight w:val="432"/>
        </w:trPr>
        <w:tc>
          <w:tcPr>
            <w:tcW w:w="4428" w:type="dxa"/>
            <w:tcBorders>
              <w:top w:val="single" w:sz="4" w:space="0" w:color="auto"/>
            </w:tcBorders>
            <w:vAlign w:val="center"/>
          </w:tcPr>
          <w:p w14:paraId="5DFE5FF4"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Name</w:t>
            </w:r>
          </w:p>
        </w:tc>
        <w:tc>
          <w:tcPr>
            <w:tcW w:w="2250" w:type="dxa"/>
            <w:tcBorders>
              <w:top w:val="single" w:sz="4" w:space="0" w:color="auto"/>
              <w:right w:val="single" w:sz="4" w:space="0" w:color="auto"/>
            </w:tcBorders>
            <w:vAlign w:val="center"/>
          </w:tcPr>
          <w:p w14:paraId="02B3F0C8"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ID</w:t>
            </w:r>
          </w:p>
        </w:tc>
        <w:tc>
          <w:tcPr>
            <w:tcW w:w="2610" w:type="dxa"/>
            <w:tcBorders>
              <w:top w:val="single" w:sz="4" w:space="0" w:color="auto"/>
              <w:left w:val="single" w:sz="4" w:space="0" w:color="auto"/>
              <w:bottom w:val="nil"/>
              <w:right w:val="single" w:sz="4" w:space="0" w:color="auto"/>
            </w:tcBorders>
            <w:vAlign w:val="center"/>
          </w:tcPr>
          <w:p w14:paraId="4C28D3AA" w14:textId="77777777" w:rsidR="00A82CB7" w:rsidRPr="00D32586" w:rsidRDefault="00A82CB7" w:rsidP="00C20999">
            <w:pPr>
              <w:spacing w:after="0"/>
              <w:rPr>
                <w:rFonts w:ascii="Times New Roman" w:eastAsia="Calibri" w:hAnsi="Times New Roman" w:cs="Times New Roman"/>
                <w:b/>
              </w:rPr>
            </w:pPr>
          </w:p>
        </w:tc>
      </w:tr>
      <w:tr w:rsidR="00A82CB7" w:rsidRPr="00D32586" w14:paraId="21555E4E" w14:textId="77777777" w:rsidTr="00FA3C3D">
        <w:trPr>
          <w:trHeight w:val="576"/>
        </w:trPr>
        <w:tc>
          <w:tcPr>
            <w:tcW w:w="4428" w:type="dxa"/>
            <w:vAlign w:val="center"/>
          </w:tcPr>
          <w:p w14:paraId="06B7D6EE" w14:textId="77777777" w:rsidR="00A82CB7" w:rsidRPr="00D32586" w:rsidRDefault="00A82CB7" w:rsidP="00C20999">
            <w:pPr>
              <w:spacing w:after="0"/>
              <w:rPr>
                <w:rFonts w:ascii="Times New Roman" w:eastAsia="Calibri" w:hAnsi="Times New Roman" w:cs="Times New Roman"/>
              </w:rPr>
            </w:pPr>
          </w:p>
        </w:tc>
        <w:tc>
          <w:tcPr>
            <w:tcW w:w="2250" w:type="dxa"/>
            <w:tcBorders>
              <w:right w:val="single" w:sz="4" w:space="0" w:color="auto"/>
            </w:tcBorders>
            <w:vAlign w:val="center"/>
          </w:tcPr>
          <w:p w14:paraId="55BD29A6" w14:textId="77777777" w:rsidR="00A82CB7" w:rsidRPr="00D32586" w:rsidRDefault="00A82CB7" w:rsidP="00C20999">
            <w:pPr>
              <w:spacing w:after="0"/>
              <w:rPr>
                <w:rFonts w:ascii="Times New Roman" w:eastAsia="Calibri" w:hAnsi="Times New Roman" w:cs="Times New Roman"/>
              </w:rPr>
            </w:pPr>
          </w:p>
        </w:tc>
        <w:tc>
          <w:tcPr>
            <w:tcW w:w="2610" w:type="dxa"/>
            <w:tcBorders>
              <w:top w:val="nil"/>
              <w:left w:val="single" w:sz="4" w:space="0" w:color="auto"/>
              <w:bottom w:val="nil"/>
              <w:right w:val="single" w:sz="4" w:space="0" w:color="auto"/>
            </w:tcBorders>
            <w:vAlign w:val="center"/>
          </w:tcPr>
          <w:p w14:paraId="54F3A031" w14:textId="77777777" w:rsidR="00A82CB7" w:rsidRPr="00D32586" w:rsidRDefault="00A82CB7" w:rsidP="00C20999">
            <w:pPr>
              <w:spacing w:after="0"/>
              <w:rPr>
                <w:rFonts w:ascii="Times New Roman" w:eastAsia="Calibri" w:hAnsi="Times New Roman" w:cs="Times New Roman"/>
              </w:rPr>
            </w:pPr>
          </w:p>
        </w:tc>
      </w:tr>
      <w:tr w:rsidR="00A82CB7" w:rsidRPr="00D32586" w14:paraId="71831EF2" w14:textId="77777777" w:rsidTr="00FA3C3D">
        <w:trPr>
          <w:trHeight w:val="576"/>
        </w:trPr>
        <w:tc>
          <w:tcPr>
            <w:tcW w:w="4428" w:type="dxa"/>
            <w:vAlign w:val="center"/>
          </w:tcPr>
          <w:p w14:paraId="630F9C64" w14:textId="77777777" w:rsidR="00A82CB7" w:rsidRPr="00D32586" w:rsidRDefault="00A82CB7" w:rsidP="00C20999">
            <w:pPr>
              <w:spacing w:after="0"/>
              <w:rPr>
                <w:rFonts w:ascii="Times New Roman" w:eastAsia="Calibri" w:hAnsi="Times New Roman" w:cs="Times New Roman"/>
              </w:rPr>
            </w:pPr>
          </w:p>
        </w:tc>
        <w:tc>
          <w:tcPr>
            <w:tcW w:w="2250" w:type="dxa"/>
            <w:tcBorders>
              <w:right w:val="single" w:sz="4" w:space="0" w:color="auto"/>
            </w:tcBorders>
            <w:vAlign w:val="center"/>
          </w:tcPr>
          <w:p w14:paraId="68EFA229" w14:textId="77777777" w:rsidR="00A82CB7" w:rsidRPr="00D32586" w:rsidRDefault="00A82CB7" w:rsidP="00C20999">
            <w:pPr>
              <w:spacing w:after="0"/>
              <w:rPr>
                <w:rFonts w:ascii="Times New Roman" w:eastAsia="Calibri" w:hAnsi="Times New Roman" w:cs="Times New Roman"/>
              </w:rPr>
            </w:pPr>
          </w:p>
        </w:tc>
        <w:tc>
          <w:tcPr>
            <w:tcW w:w="2610" w:type="dxa"/>
            <w:tcBorders>
              <w:top w:val="nil"/>
              <w:left w:val="single" w:sz="4" w:space="0" w:color="auto"/>
              <w:bottom w:val="nil"/>
              <w:right w:val="single" w:sz="4" w:space="0" w:color="auto"/>
            </w:tcBorders>
            <w:vAlign w:val="center"/>
          </w:tcPr>
          <w:p w14:paraId="4C2CE612" w14:textId="77777777" w:rsidR="00A82CB7" w:rsidRPr="00D32586" w:rsidRDefault="00A82CB7" w:rsidP="00C20999">
            <w:pPr>
              <w:spacing w:after="0"/>
              <w:rPr>
                <w:rFonts w:ascii="Times New Roman" w:eastAsia="Calibri" w:hAnsi="Times New Roman" w:cs="Times New Roman"/>
              </w:rPr>
            </w:pPr>
          </w:p>
        </w:tc>
      </w:tr>
      <w:tr w:rsidR="00A82CB7" w:rsidRPr="00D32586" w14:paraId="23339A4A" w14:textId="77777777" w:rsidTr="00FA3C3D">
        <w:trPr>
          <w:trHeight w:val="576"/>
        </w:trPr>
        <w:tc>
          <w:tcPr>
            <w:tcW w:w="4428" w:type="dxa"/>
            <w:vAlign w:val="center"/>
          </w:tcPr>
          <w:p w14:paraId="4E472505" w14:textId="77777777" w:rsidR="00A82CB7" w:rsidRPr="00D32586" w:rsidRDefault="00A82CB7" w:rsidP="00C20999">
            <w:pPr>
              <w:spacing w:after="0"/>
              <w:rPr>
                <w:rFonts w:ascii="Times New Roman" w:eastAsia="Calibri" w:hAnsi="Times New Roman" w:cs="Times New Roman"/>
              </w:rPr>
            </w:pPr>
          </w:p>
        </w:tc>
        <w:tc>
          <w:tcPr>
            <w:tcW w:w="2250" w:type="dxa"/>
            <w:tcBorders>
              <w:right w:val="single" w:sz="4" w:space="0" w:color="auto"/>
            </w:tcBorders>
            <w:vAlign w:val="center"/>
          </w:tcPr>
          <w:p w14:paraId="1A641B71" w14:textId="77777777" w:rsidR="00A82CB7" w:rsidRPr="00D32586" w:rsidRDefault="00A82CB7" w:rsidP="00C20999">
            <w:pPr>
              <w:spacing w:after="0"/>
              <w:rPr>
                <w:rFonts w:ascii="Times New Roman" w:eastAsia="Calibri" w:hAnsi="Times New Roman" w:cs="Times New Roman"/>
              </w:rPr>
            </w:pPr>
          </w:p>
        </w:tc>
        <w:tc>
          <w:tcPr>
            <w:tcW w:w="2610" w:type="dxa"/>
            <w:tcBorders>
              <w:top w:val="nil"/>
              <w:left w:val="single" w:sz="4" w:space="0" w:color="auto"/>
              <w:bottom w:val="nil"/>
              <w:right w:val="single" w:sz="4" w:space="0" w:color="auto"/>
            </w:tcBorders>
            <w:vAlign w:val="center"/>
          </w:tcPr>
          <w:p w14:paraId="0D7D83BD" w14:textId="77777777" w:rsidR="00A82CB7" w:rsidRPr="00D32586" w:rsidRDefault="00A82CB7" w:rsidP="00C20999">
            <w:pPr>
              <w:spacing w:after="0"/>
              <w:rPr>
                <w:rFonts w:ascii="Times New Roman" w:eastAsia="Calibri" w:hAnsi="Times New Roman" w:cs="Times New Roman"/>
              </w:rPr>
            </w:pPr>
          </w:p>
        </w:tc>
      </w:tr>
      <w:tr w:rsidR="00A82CB7" w:rsidRPr="00D32586" w14:paraId="23B0B541" w14:textId="77777777" w:rsidTr="00FA3C3D">
        <w:trPr>
          <w:trHeight w:val="576"/>
        </w:trPr>
        <w:tc>
          <w:tcPr>
            <w:tcW w:w="4428" w:type="dxa"/>
            <w:vAlign w:val="center"/>
          </w:tcPr>
          <w:p w14:paraId="0DB2DE4E" w14:textId="77777777" w:rsidR="00A82CB7" w:rsidRPr="00D32586" w:rsidRDefault="00A82CB7" w:rsidP="00C20999">
            <w:pPr>
              <w:spacing w:after="0"/>
              <w:rPr>
                <w:rFonts w:ascii="Times New Roman" w:eastAsia="Calibri" w:hAnsi="Times New Roman" w:cs="Times New Roman"/>
              </w:rPr>
            </w:pPr>
          </w:p>
        </w:tc>
        <w:tc>
          <w:tcPr>
            <w:tcW w:w="2250" w:type="dxa"/>
            <w:tcBorders>
              <w:right w:val="single" w:sz="4" w:space="0" w:color="auto"/>
            </w:tcBorders>
            <w:vAlign w:val="center"/>
          </w:tcPr>
          <w:p w14:paraId="22070C83" w14:textId="77777777" w:rsidR="00A82CB7" w:rsidRPr="00D32586" w:rsidRDefault="00A82CB7" w:rsidP="00C20999">
            <w:pPr>
              <w:spacing w:after="0"/>
              <w:rPr>
                <w:rFonts w:ascii="Times New Roman" w:eastAsia="Calibri" w:hAnsi="Times New Roman" w:cs="Times New Roman"/>
              </w:rPr>
            </w:pPr>
          </w:p>
        </w:tc>
        <w:tc>
          <w:tcPr>
            <w:tcW w:w="2610" w:type="dxa"/>
            <w:tcBorders>
              <w:top w:val="nil"/>
              <w:left w:val="single" w:sz="4" w:space="0" w:color="auto"/>
              <w:bottom w:val="nil"/>
              <w:right w:val="single" w:sz="4" w:space="0" w:color="auto"/>
            </w:tcBorders>
            <w:vAlign w:val="center"/>
          </w:tcPr>
          <w:p w14:paraId="0377BD95" w14:textId="77777777" w:rsidR="00A82CB7" w:rsidRPr="00D32586" w:rsidRDefault="00A82CB7" w:rsidP="00C20999">
            <w:pPr>
              <w:spacing w:after="0"/>
              <w:rPr>
                <w:rFonts w:ascii="Times New Roman" w:eastAsia="Calibri" w:hAnsi="Times New Roman" w:cs="Times New Roman"/>
              </w:rPr>
            </w:pPr>
          </w:p>
        </w:tc>
      </w:tr>
    </w:tbl>
    <w:p w14:paraId="4D2633F6" w14:textId="77777777" w:rsidR="00A82CB7" w:rsidRPr="00D32586" w:rsidRDefault="00A82CB7" w:rsidP="00C20999">
      <w:pPr>
        <w:spacing w:after="0"/>
        <w:rPr>
          <w:rFonts w:ascii="Times New Roman" w:eastAsia="Calibri" w:hAnsi="Times New Roman" w:cs="Times New Roman"/>
          <w:sz w:val="20"/>
        </w:rPr>
      </w:pPr>
    </w:p>
    <w:tbl>
      <w:tblPr>
        <w:tblStyle w:val="TableGrid1"/>
        <w:tblW w:w="9288" w:type="dxa"/>
        <w:tblLook w:val="04A0" w:firstRow="1" w:lastRow="0" w:firstColumn="1" w:lastColumn="0" w:noHBand="0" w:noVBand="1"/>
      </w:tblPr>
      <w:tblGrid>
        <w:gridCol w:w="2935"/>
        <w:gridCol w:w="3813"/>
        <w:gridCol w:w="2540"/>
      </w:tblGrid>
      <w:tr w:rsidR="00A82CB7" w:rsidRPr="00D32586" w14:paraId="5E77031E" w14:textId="77777777" w:rsidTr="00FA3C3D">
        <w:trPr>
          <w:trHeight w:val="288"/>
        </w:trPr>
        <w:tc>
          <w:tcPr>
            <w:tcW w:w="67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44ACB"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b/>
              </w:rPr>
              <w:t>Module/Subject Information</w:t>
            </w:r>
          </w:p>
        </w:tc>
        <w:tc>
          <w:tcPr>
            <w:tcW w:w="2540" w:type="dxa"/>
            <w:tcBorders>
              <w:top w:val="single" w:sz="4" w:space="0" w:color="auto"/>
              <w:left w:val="single" w:sz="4" w:space="0" w:color="auto"/>
              <w:bottom w:val="nil"/>
              <w:right w:val="single" w:sz="4" w:space="0" w:color="auto"/>
            </w:tcBorders>
            <w:shd w:val="clear" w:color="auto" w:fill="auto"/>
            <w:vAlign w:val="center"/>
          </w:tcPr>
          <w:p w14:paraId="32D63333" w14:textId="77777777" w:rsidR="00A82CB7" w:rsidRPr="00D32586" w:rsidRDefault="00A82CB7" w:rsidP="00C20999">
            <w:pPr>
              <w:spacing w:after="0"/>
              <w:jc w:val="center"/>
              <w:rPr>
                <w:rFonts w:ascii="Times New Roman" w:eastAsia="Calibri" w:hAnsi="Times New Roman" w:cs="Times New Roman"/>
                <w:b/>
              </w:rPr>
            </w:pPr>
            <w:r w:rsidRPr="00D32586">
              <w:rPr>
                <w:rFonts w:ascii="Times New Roman" w:eastAsia="Calibri" w:hAnsi="Times New Roman" w:cs="Times New Roman"/>
                <w:b/>
              </w:rPr>
              <w:t>Office Acknowledgement</w:t>
            </w:r>
          </w:p>
        </w:tc>
      </w:tr>
      <w:tr w:rsidR="00A82CB7" w:rsidRPr="00D32586" w14:paraId="068F4560" w14:textId="77777777" w:rsidTr="00FA3C3D">
        <w:trPr>
          <w:trHeight w:val="432"/>
        </w:trPr>
        <w:tc>
          <w:tcPr>
            <w:tcW w:w="2935" w:type="dxa"/>
            <w:tcBorders>
              <w:top w:val="single" w:sz="4" w:space="0" w:color="auto"/>
            </w:tcBorders>
            <w:vAlign w:val="center"/>
          </w:tcPr>
          <w:p w14:paraId="16BF7CB4"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Module/Subject Code</w:t>
            </w:r>
          </w:p>
        </w:tc>
        <w:tc>
          <w:tcPr>
            <w:tcW w:w="3813" w:type="dxa"/>
            <w:tcBorders>
              <w:top w:val="single" w:sz="4" w:space="0" w:color="auto"/>
              <w:right w:val="single" w:sz="4" w:space="0" w:color="auto"/>
            </w:tcBorders>
            <w:vAlign w:val="center"/>
          </w:tcPr>
          <w:p w14:paraId="4B1FC0F5" w14:textId="77777777" w:rsidR="00A82CB7" w:rsidRPr="00D32586" w:rsidRDefault="00A82CB7" w:rsidP="005861E1">
            <w:pPr>
              <w:spacing w:after="0"/>
              <w:rPr>
                <w:rFonts w:ascii="Times New Roman" w:eastAsia="Calibri" w:hAnsi="Times New Roman" w:cs="Times New Roman"/>
              </w:rPr>
            </w:pPr>
            <w:r w:rsidRPr="00D32586">
              <w:rPr>
                <w:rFonts w:ascii="Times New Roman" w:eastAsia="Calibri" w:hAnsi="Times New Roman" w:cs="Times New Roman"/>
              </w:rPr>
              <w:t>BIT20</w:t>
            </w:r>
            <w:r w:rsidR="005861E1">
              <w:rPr>
                <w:rFonts w:ascii="Times New Roman" w:eastAsia="Calibri" w:hAnsi="Times New Roman" w:cs="Times New Roman"/>
              </w:rPr>
              <w:t>1</w:t>
            </w:r>
          </w:p>
        </w:tc>
        <w:tc>
          <w:tcPr>
            <w:tcW w:w="2540" w:type="dxa"/>
            <w:tcBorders>
              <w:top w:val="nil"/>
              <w:left w:val="single" w:sz="4" w:space="0" w:color="auto"/>
              <w:bottom w:val="nil"/>
              <w:right w:val="single" w:sz="4" w:space="0" w:color="auto"/>
            </w:tcBorders>
            <w:vAlign w:val="center"/>
          </w:tcPr>
          <w:p w14:paraId="1C3A605B" w14:textId="77777777" w:rsidR="00A82CB7" w:rsidRPr="00D32586" w:rsidRDefault="00A82CB7" w:rsidP="00C20999">
            <w:pPr>
              <w:spacing w:after="0"/>
              <w:rPr>
                <w:rFonts w:ascii="Times New Roman" w:eastAsia="Calibri" w:hAnsi="Times New Roman" w:cs="Times New Roman"/>
              </w:rPr>
            </w:pPr>
          </w:p>
        </w:tc>
      </w:tr>
      <w:tr w:rsidR="00A82CB7" w:rsidRPr="00D32586" w14:paraId="2837869C" w14:textId="77777777" w:rsidTr="00FA3C3D">
        <w:trPr>
          <w:trHeight w:val="432"/>
        </w:trPr>
        <w:tc>
          <w:tcPr>
            <w:tcW w:w="2935" w:type="dxa"/>
            <w:vAlign w:val="center"/>
          </w:tcPr>
          <w:p w14:paraId="41651DD6"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Module/Subject Name</w:t>
            </w:r>
          </w:p>
        </w:tc>
        <w:tc>
          <w:tcPr>
            <w:tcW w:w="3813" w:type="dxa"/>
            <w:tcBorders>
              <w:right w:val="single" w:sz="4" w:space="0" w:color="auto"/>
            </w:tcBorders>
            <w:vAlign w:val="center"/>
          </w:tcPr>
          <w:p w14:paraId="5F3669CA" w14:textId="77777777" w:rsidR="00A82CB7" w:rsidRPr="00D32586" w:rsidRDefault="00943ACD" w:rsidP="00C20999">
            <w:pPr>
              <w:spacing w:after="0"/>
              <w:rPr>
                <w:rFonts w:ascii="Times New Roman" w:eastAsia="Calibri" w:hAnsi="Times New Roman" w:cs="Times New Roman"/>
              </w:rPr>
            </w:pPr>
            <w:commentRangeStart w:id="46"/>
            <w:r>
              <w:rPr>
                <w:rFonts w:ascii="Times New Roman" w:eastAsia="Calibri" w:hAnsi="Times New Roman" w:cs="Times New Roman"/>
              </w:rPr>
              <w:t>Object-Oriented</w:t>
            </w:r>
            <w:r w:rsidR="00A82CB7" w:rsidRPr="00D32586">
              <w:rPr>
                <w:rFonts w:ascii="Times New Roman" w:eastAsia="Calibri" w:hAnsi="Times New Roman" w:cs="Times New Roman"/>
              </w:rPr>
              <w:t xml:space="preserve"> Analysis and Design</w:t>
            </w:r>
            <w:commentRangeEnd w:id="46"/>
            <w:r w:rsidR="00077172">
              <w:rPr>
                <w:rStyle w:val="CommentReference"/>
                <w:rFonts w:eastAsiaTheme="minorEastAsia"/>
              </w:rPr>
              <w:commentReference w:id="46"/>
            </w:r>
          </w:p>
        </w:tc>
        <w:tc>
          <w:tcPr>
            <w:tcW w:w="2540" w:type="dxa"/>
            <w:tcBorders>
              <w:top w:val="nil"/>
              <w:left w:val="single" w:sz="4" w:space="0" w:color="auto"/>
              <w:bottom w:val="nil"/>
              <w:right w:val="single" w:sz="4" w:space="0" w:color="auto"/>
            </w:tcBorders>
            <w:vAlign w:val="center"/>
          </w:tcPr>
          <w:p w14:paraId="45855C6C" w14:textId="77777777" w:rsidR="00A82CB7" w:rsidRPr="00D32586" w:rsidRDefault="00A82CB7" w:rsidP="00C20999">
            <w:pPr>
              <w:spacing w:after="0"/>
              <w:rPr>
                <w:rFonts w:ascii="Times New Roman" w:eastAsia="Calibri" w:hAnsi="Times New Roman" w:cs="Times New Roman"/>
              </w:rPr>
            </w:pPr>
          </w:p>
        </w:tc>
      </w:tr>
      <w:tr w:rsidR="00A82CB7" w:rsidRPr="00D32586" w14:paraId="489D446D" w14:textId="77777777" w:rsidTr="00FA3C3D">
        <w:trPr>
          <w:trHeight w:val="432"/>
        </w:trPr>
        <w:tc>
          <w:tcPr>
            <w:tcW w:w="2935" w:type="dxa"/>
            <w:vAlign w:val="center"/>
          </w:tcPr>
          <w:p w14:paraId="7533CD4F"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Lecturer/Tutor/Facilitator</w:t>
            </w:r>
          </w:p>
        </w:tc>
        <w:tc>
          <w:tcPr>
            <w:tcW w:w="3813" w:type="dxa"/>
            <w:tcBorders>
              <w:right w:val="single" w:sz="4" w:space="0" w:color="auto"/>
            </w:tcBorders>
            <w:vAlign w:val="center"/>
          </w:tcPr>
          <w:p w14:paraId="5F584A35"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rPr>
              <w:t>Ng Shu Min</w:t>
            </w:r>
          </w:p>
        </w:tc>
        <w:tc>
          <w:tcPr>
            <w:tcW w:w="2540" w:type="dxa"/>
            <w:tcBorders>
              <w:top w:val="nil"/>
              <w:left w:val="single" w:sz="4" w:space="0" w:color="auto"/>
              <w:bottom w:val="nil"/>
              <w:right w:val="single" w:sz="4" w:space="0" w:color="auto"/>
            </w:tcBorders>
            <w:vAlign w:val="center"/>
          </w:tcPr>
          <w:p w14:paraId="5923AC7E" w14:textId="77777777" w:rsidR="00A82CB7" w:rsidRPr="00D32586" w:rsidRDefault="00A82CB7" w:rsidP="00C20999">
            <w:pPr>
              <w:spacing w:after="0"/>
              <w:rPr>
                <w:rFonts w:ascii="Times New Roman" w:eastAsia="Calibri" w:hAnsi="Times New Roman" w:cs="Times New Roman"/>
              </w:rPr>
            </w:pPr>
          </w:p>
        </w:tc>
      </w:tr>
      <w:tr w:rsidR="00A82CB7" w:rsidRPr="00D32586" w14:paraId="119EBCFA" w14:textId="77777777" w:rsidTr="00FA3C3D">
        <w:trPr>
          <w:trHeight w:val="432"/>
        </w:trPr>
        <w:tc>
          <w:tcPr>
            <w:tcW w:w="2935" w:type="dxa"/>
            <w:vAlign w:val="center"/>
          </w:tcPr>
          <w:p w14:paraId="5456DD97"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Due Date</w:t>
            </w:r>
          </w:p>
        </w:tc>
        <w:tc>
          <w:tcPr>
            <w:tcW w:w="3813" w:type="dxa"/>
            <w:tcBorders>
              <w:right w:val="single" w:sz="4" w:space="0" w:color="auto"/>
            </w:tcBorders>
            <w:vAlign w:val="center"/>
          </w:tcPr>
          <w:p w14:paraId="237FDB73" w14:textId="17B590CD" w:rsidR="00A82CB7" w:rsidRPr="00D32586" w:rsidRDefault="00E366E3" w:rsidP="00C20999">
            <w:pPr>
              <w:spacing w:after="0"/>
              <w:rPr>
                <w:rFonts w:ascii="Times New Roman" w:eastAsia="Calibri" w:hAnsi="Times New Roman" w:cs="Times New Roman"/>
              </w:rPr>
            </w:pPr>
            <w:commentRangeStart w:id="47"/>
            <w:del w:id="48" w:author="NG, SHU MIN" w:date="2020-09-06T22:37:00Z">
              <w:r w:rsidDel="00BB4FA5">
                <w:rPr>
                  <w:rFonts w:ascii="Times New Roman" w:eastAsia="Calibri" w:hAnsi="Times New Roman" w:cs="Times New Roman"/>
                </w:rPr>
                <w:delText>25 Feb 2020</w:delText>
              </w:r>
              <w:commentRangeEnd w:id="47"/>
              <w:r w:rsidR="0066585F" w:rsidDel="00BB4FA5">
                <w:rPr>
                  <w:rStyle w:val="CommentReference"/>
                  <w:rFonts w:eastAsiaTheme="minorEastAsia"/>
                </w:rPr>
                <w:commentReference w:id="47"/>
              </w:r>
            </w:del>
            <w:ins w:id="49" w:author="NG, SHU MIN" w:date="2020-09-06T22:37:00Z">
              <w:r w:rsidR="00BB4FA5">
                <w:rPr>
                  <w:rFonts w:ascii="Times New Roman" w:eastAsia="Calibri" w:hAnsi="Times New Roman" w:cs="Times New Roman"/>
                </w:rPr>
                <w:t>9 October 2020</w:t>
              </w:r>
            </w:ins>
            <w:bookmarkStart w:id="50" w:name="_GoBack"/>
            <w:bookmarkEnd w:id="50"/>
          </w:p>
        </w:tc>
        <w:tc>
          <w:tcPr>
            <w:tcW w:w="2540" w:type="dxa"/>
            <w:tcBorders>
              <w:top w:val="nil"/>
              <w:left w:val="single" w:sz="4" w:space="0" w:color="auto"/>
              <w:bottom w:val="nil"/>
              <w:right w:val="single" w:sz="4" w:space="0" w:color="auto"/>
            </w:tcBorders>
            <w:vAlign w:val="center"/>
          </w:tcPr>
          <w:p w14:paraId="7B128C56" w14:textId="77777777" w:rsidR="00A82CB7" w:rsidRPr="00D32586" w:rsidRDefault="00A82CB7" w:rsidP="00C20999">
            <w:pPr>
              <w:spacing w:after="0"/>
              <w:rPr>
                <w:rFonts w:ascii="Times New Roman" w:eastAsia="Calibri" w:hAnsi="Times New Roman" w:cs="Times New Roman"/>
                <w:b/>
              </w:rPr>
            </w:pPr>
          </w:p>
        </w:tc>
      </w:tr>
      <w:tr w:rsidR="00A82CB7" w:rsidRPr="00D32586" w14:paraId="651255FF" w14:textId="77777777" w:rsidTr="00FA3C3D">
        <w:trPr>
          <w:trHeight w:val="432"/>
        </w:trPr>
        <w:tc>
          <w:tcPr>
            <w:tcW w:w="2935" w:type="dxa"/>
            <w:vAlign w:val="center"/>
          </w:tcPr>
          <w:p w14:paraId="11C46E82"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Assignment Title/Topic</w:t>
            </w:r>
          </w:p>
        </w:tc>
        <w:tc>
          <w:tcPr>
            <w:tcW w:w="3813" w:type="dxa"/>
            <w:tcBorders>
              <w:right w:val="single" w:sz="4" w:space="0" w:color="auto"/>
            </w:tcBorders>
            <w:vAlign w:val="center"/>
          </w:tcPr>
          <w:p w14:paraId="37D020BB"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rPr>
              <w:t>Assignment 1</w:t>
            </w:r>
          </w:p>
        </w:tc>
        <w:tc>
          <w:tcPr>
            <w:tcW w:w="2540" w:type="dxa"/>
            <w:tcBorders>
              <w:top w:val="nil"/>
              <w:left w:val="single" w:sz="4" w:space="0" w:color="auto"/>
              <w:bottom w:val="nil"/>
              <w:right w:val="single" w:sz="4" w:space="0" w:color="auto"/>
            </w:tcBorders>
            <w:vAlign w:val="center"/>
          </w:tcPr>
          <w:p w14:paraId="468485EB" w14:textId="77777777" w:rsidR="00A82CB7" w:rsidRPr="00D32586" w:rsidRDefault="00A82CB7" w:rsidP="00C20999">
            <w:pPr>
              <w:spacing w:after="0"/>
              <w:rPr>
                <w:rFonts w:ascii="Times New Roman" w:eastAsia="Calibri" w:hAnsi="Times New Roman" w:cs="Times New Roman"/>
                <w:b/>
              </w:rPr>
            </w:pPr>
          </w:p>
        </w:tc>
      </w:tr>
      <w:tr w:rsidR="00A82CB7" w:rsidRPr="00D32586" w14:paraId="433115A3" w14:textId="77777777" w:rsidTr="00FA3C3D">
        <w:trPr>
          <w:trHeight w:val="512"/>
        </w:trPr>
        <w:tc>
          <w:tcPr>
            <w:tcW w:w="2935" w:type="dxa"/>
            <w:vAlign w:val="center"/>
          </w:tcPr>
          <w:p w14:paraId="0B79F85F"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Intake (where applicable)</w:t>
            </w:r>
          </w:p>
        </w:tc>
        <w:tc>
          <w:tcPr>
            <w:tcW w:w="3813" w:type="dxa"/>
            <w:tcBorders>
              <w:right w:val="single" w:sz="4" w:space="0" w:color="auto"/>
            </w:tcBorders>
            <w:vAlign w:val="center"/>
          </w:tcPr>
          <w:p w14:paraId="613A1B18" w14:textId="77777777" w:rsidR="00A82CB7" w:rsidRPr="00D32586" w:rsidRDefault="00A82CB7" w:rsidP="00C20999">
            <w:pPr>
              <w:spacing w:after="0"/>
              <w:rPr>
                <w:rFonts w:ascii="Times New Roman" w:eastAsia="Calibri" w:hAnsi="Times New Roman" w:cs="Times New Roman"/>
              </w:rPr>
            </w:pPr>
          </w:p>
        </w:tc>
        <w:tc>
          <w:tcPr>
            <w:tcW w:w="2540" w:type="dxa"/>
            <w:tcBorders>
              <w:top w:val="nil"/>
              <w:left w:val="single" w:sz="4" w:space="0" w:color="auto"/>
              <w:bottom w:val="nil"/>
              <w:right w:val="single" w:sz="4" w:space="0" w:color="auto"/>
            </w:tcBorders>
            <w:vAlign w:val="center"/>
          </w:tcPr>
          <w:p w14:paraId="0D2E459B" w14:textId="77777777" w:rsidR="00A82CB7" w:rsidRPr="00D32586" w:rsidRDefault="00A82CB7" w:rsidP="00C20999">
            <w:pPr>
              <w:spacing w:after="0"/>
              <w:rPr>
                <w:rFonts w:ascii="Times New Roman" w:eastAsia="Calibri" w:hAnsi="Times New Roman" w:cs="Times New Roman"/>
                <w:b/>
              </w:rPr>
            </w:pPr>
          </w:p>
        </w:tc>
      </w:tr>
      <w:tr w:rsidR="00A82CB7" w:rsidRPr="00D32586" w14:paraId="2D17C757" w14:textId="77777777" w:rsidTr="00FA3C3D">
        <w:trPr>
          <w:trHeight w:val="476"/>
        </w:trPr>
        <w:tc>
          <w:tcPr>
            <w:tcW w:w="2935" w:type="dxa"/>
            <w:vAlign w:val="center"/>
          </w:tcPr>
          <w:p w14:paraId="4D17EF3F"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Word Count</w:t>
            </w:r>
          </w:p>
        </w:tc>
        <w:tc>
          <w:tcPr>
            <w:tcW w:w="3813" w:type="dxa"/>
            <w:tcBorders>
              <w:right w:val="single" w:sz="4" w:space="0" w:color="auto"/>
            </w:tcBorders>
            <w:vAlign w:val="center"/>
          </w:tcPr>
          <w:p w14:paraId="2A422658"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rPr>
              <w:t>n/a</w:t>
            </w:r>
          </w:p>
        </w:tc>
        <w:tc>
          <w:tcPr>
            <w:tcW w:w="2540" w:type="dxa"/>
            <w:tcBorders>
              <w:top w:val="nil"/>
              <w:left w:val="single" w:sz="4" w:space="0" w:color="auto"/>
              <w:bottom w:val="single" w:sz="4" w:space="0" w:color="auto"/>
              <w:right w:val="single" w:sz="4" w:space="0" w:color="auto"/>
            </w:tcBorders>
            <w:vAlign w:val="center"/>
          </w:tcPr>
          <w:p w14:paraId="46C5CB5F" w14:textId="77777777" w:rsidR="00A82CB7" w:rsidRPr="00D32586" w:rsidRDefault="00A82CB7" w:rsidP="00C20999">
            <w:pPr>
              <w:spacing w:after="0"/>
              <w:jc w:val="center"/>
              <w:rPr>
                <w:rFonts w:ascii="Times New Roman" w:eastAsia="Calibri" w:hAnsi="Times New Roman" w:cs="Times New Roman"/>
                <w:b/>
              </w:rPr>
            </w:pPr>
            <w:r w:rsidRPr="00D32586">
              <w:rPr>
                <w:rFonts w:ascii="Times New Roman" w:eastAsia="Calibri" w:hAnsi="Times New Roman" w:cs="Times New Roman"/>
                <w:b/>
              </w:rPr>
              <w:t>Date/Time</w:t>
            </w:r>
          </w:p>
        </w:tc>
      </w:tr>
    </w:tbl>
    <w:p w14:paraId="0447278E" w14:textId="77777777" w:rsidR="00A82CB7" w:rsidRPr="00D32586" w:rsidRDefault="00A82CB7" w:rsidP="00C20999">
      <w:pPr>
        <w:tabs>
          <w:tab w:val="left" w:pos="2340"/>
          <w:tab w:val="left" w:pos="5040"/>
        </w:tabs>
        <w:spacing w:after="0"/>
        <w:rPr>
          <w:rFonts w:ascii="Times New Roman" w:eastAsia="Calibri" w:hAnsi="Times New Roman" w:cs="Times New Roman"/>
          <w:sz w:val="20"/>
        </w:rPr>
      </w:pPr>
    </w:p>
    <w:p w14:paraId="38C528FC" w14:textId="77777777" w:rsidR="00A82CB7" w:rsidRPr="00D32586" w:rsidRDefault="00A82CB7" w:rsidP="00C20999">
      <w:pPr>
        <w:tabs>
          <w:tab w:val="left" w:pos="2340"/>
          <w:tab w:val="left" w:pos="5040"/>
        </w:tabs>
        <w:spacing w:after="0"/>
        <w:rPr>
          <w:rFonts w:ascii="Times New Roman" w:eastAsia="Calibri" w:hAnsi="Times New Roman" w:cs="Times New Roman"/>
          <w:b/>
        </w:rPr>
      </w:pPr>
      <w:r w:rsidRPr="00D32586">
        <w:rPr>
          <w:rFonts w:ascii="Times New Roman" w:eastAsia="Calibri" w:hAnsi="Times New Roman" w:cs="Times New Roman"/>
          <w:b/>
        </w:rPr>
        <w:t>Declaration</w:t>
      </w:r>
    </w:p>
    <w:p w14:paraId="7EC22070" w14:textId="77777777" w:rsidR="00A82CB7" w:rsidRPr="00D32586" w:rsidRDefault="00A82CB7" w:rsidP="00C20999">
      <w:pPr>
        <w:numPr>
          <w:ilvl w:val="0"/>
          <w:numId w:val="23"/>
        </w:numPr>
        <w:tabs>
          <w:tab w:val="left" w:pos="2340"/>
          <w:tab w:val="left" w:pos="5040"/>
        </w:tabs>
        <w:spacing w:after="0"/>
        <w:ind w:left="360"/>
        <w:contextualSpacing/>
        <w:jc w:val="both"/>
        <w:rPr>
          <w:rFonts w:ascii="Times New Roman" w:eastAsia="Calibri" w:hAnsi="Times New Roman" w:cs="Times New Roman"/>
          <w:sz w:val="20"/>
        </w:rPr>
      </w:pPr>
      <w:r w:rsidRPr="00D32586">
        <w:rPr>
          <w:rFonts w:ascii="Times New Roman" w:eastAsia="Calibri" w:hAnsi="Times New Roman" w:cs="Times New Roman"/>
          <w:sz w:val="20"/>
        </w:rPr>
        <w:t xml:space="preserve">I/We have read and understood the </w:t>
      </w:r>
      <w:proofErr w:type="spellStart"/>
      <w:r w:rsidRPr="00D32586">
        <w:rPr>
          <w:rFonts w:ascii="Times New Roman" w:eastAsia="Calibri" w:hAnsi="Times New Roman" w:cs="Times New Roman"/>
          <w:sz w:val="20"/>
        </w:rPr>
        <w:t>Programme</w:t>
      </w:r>
      <w:proofErr w:type="spellEnd"/>
      <w:r w:rsidRPr="00D32586">
        <w:rPr>
          <w:rFonts w:ascii="Times New Roman" w:eastAsia="Calibri" w:hAnsi="Times New Roman" w:cs="Times New Roman"/>
          <w:sz w:val="20"/>
        </w:rPr>
        <w:t xml:space="preserve"> Handbook that explains on </w:t>
      </w:r>
      <w:r w:rsidRPr="00D32586">
        <w:rPr>
          <w:rFonts w:ascii="Times New Roman" w:eastAsia="Calibri" w:hAnsi="Times New Roman" w:cs="Times New Roman"/>
          <w:b/>
          <w:sz w:val="20"/>
        </w:rPr>
        <w:t>plagiarism</w:t>
      </w:r>
      <w:r w:rsidRPr="00D32586">
        <w:rPr>
          <w:rFonts w:ascii="Times New Roman" w:eastAsia="Calibri" w:hAnsi="Times New Roman" w:cs="Times New Roman"/>
          <w:sz w:val="20"/>
        </w:rPr>
        <w:t>, and I/we testify that, unless otherwise acknowledged, the work submitted herein is entirely my/our own.</w:t>
      </w:r>
    </w:p>
    <w:p w14:paraId="7863612B" w14:textId="77777777" w:rsidR="00A82CB7" w:rsidRPr="00D32586" w:rsidRDefault="00A82CB7" w:rsidP="00C20999">
      <w:pPr>
        <w:numPr>
          <w:ilvl w:val="0"/>
          <w:numId w:val="23"/>
        </w:numPr>
        <w:tabs>
          <w:tab w:val="left" w:pos="2340"/>
          <w:tab w:val="left" w:pos="5040"/>
        </w:tabs>
        <w:spacing w:after="0"/>
        <w:ind w:left="360"/>
        <w:contextualSpacing/>
        <w:jc w:val="both"/>
        <w:rPr>
          <w:rFonts w:ascii="Times New Roman" w:eastAsia="Calibri" w:hAnsi="Times New Roman" w:cs="Times New Roman"/>
          <w:sz w:val="20"/>
        </w:rPr>
      </w:pPr>
      <w:r w:rsidRPr="00D32586">
        <w:rPr>
          <w:rFonts w:ascii="Times New Roman" w:eastAsia="Calibri" w:hAnsi="Times New Roman" w:cs="Times New Roman"/>
          <w:sz w:val="20"/>
        </w:rPr>
        <w:t>I/We declare that no part of this assignment has been written for me/us by any other person(s) except where such collaboration has been authorized by the lecturer concerned.</w:t>
      </w:r>
    </w:p>
    <w:p w14:paraId="1793B1D3" w14:textId="77777777" w:rsidR="00A82CB7" w:rsidRPr="00D32586" w:rsidRDefault="00A82CB7" w:rsidP="00C20999">
      <w:pPr>
        <w:numPr>
          <w:ilvl w:val="0"/>
          <w:numId w:val="23"/>
        </w:numPr>
        <w:tabs>
          <w:tab w:val="left" w:pos="2340"/>
          <w:tab w:val="left" w:pos="5040"/>
        </w:tabs>
        <w:spacing w:after="0"/>
        <w:ind w:left="360"/>
        <w:contextualSpacing/>
        <w:jc w:val="both"/>
        <w:rPr>
          <w:rFonts w:ascii="Times New Roman" w:eastAsia="Calibri" w:hAnsi="Times New Roman" w:cs="Times New Roman"/>
          <w:sz w:val="20"/>
        </w:rPr>
      </w:pPr>
      <w:r w:rsidRPr="00D32586">
        <w:rPr>
          <w:rFonts w:ascii="Times New Roman" w:eastAsia="Calibri" w:hAnsi="Times New Roman" w:cs="Times New Roman"/>
          <w:sz w:val="20"/>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14:paraId="1819A13B" w14:textId="77777777" w:rsidR="00A82CB7" w:rsidRPr="00D32586" w:rsidRDefault="00A82CB7" w:rsidP="00C20999">
      <w:pPr>
        <w:tabs>
          <w:tab w:val="left" w:pos="540"/>
          <w:tab w:val="left" w:pos="2340"/>
          <w:tab w:val="left" w:pos="5040"/>
        </w:tabs>
        <w:spacing w:after="0"/>
        <w:ind w:left="810" w:hanging="810"/>
        <w:jc w:val="both"/>
        <w:rPr>
          <w:rFonts w:ascii="Times New Roman" w:eastAsia="Calibri" w:hAnsi="Times New Roman" w:cs="Times New Roman"/>
          <w:sz w:val="20"/>
        </w:rPr>
      </w:pPr>
      <w:r w:rsidRPr="00D32586">
        <w:rPr>
          <w:rFonts w:ascii="Times New Roman" w:eastAsia="Calibri" w:hAnsi="Times New Roman" w:cs="Times New Roman"/>
          <w:sz w:val="20"/>
        </w:rPr>
        <w:t>Note:</w:t>
      </w:r>
      <w:r w:rsidRPr="00D32586">
        <w:rPr>
          <w:rFonts w:ascii="Times New Roman" w:eastAsia="Calibri" w:hAnsi="Times New Roman" w:cs="Times New Roman"/>
          <w:sz w:val="20"/>
        </w:rPr>
        <w:tab/>
        <w:t>1) The attachment of this statement on any electronically submitted assignments will be deemed to have the same authority as a signed statement.</w:t>
      </w:r>
    </w:p>
    <w:p w14:paraId="2A4B030A" w14:textId="77777777" w:rsidR="00A82CB7" w:rsidRPr="00D32586" w:rsidRDefault="00A82CB7" w:rsidP="00C20999">
      <w:pPr>
        <w:tabs>
          <w:tab w:val="left" w:pos="540"/>
          <w:tab w:val="left" w:pos="2340"/>
          <w:tab w:val="left" w:pos="5040"/>
        </w:tabs>
        <w:spacing w:after="0"/>
        <w:ind w:left="806" w:hanging="806"/>
        <w:jc w:val="both"/>
        <w:rPr>
          <w:rFonts w:ascii="Times New Roman" w:eastAsia="Calibri" w:hAnsi="Times New Roman" w:cs="Times New Roman"/>
          <w:sz w:val="20"/>
        </w:rPr>
      </w:pPr>
      <w:r w:rsidRPr="00D32586">
        <w:rPr>
          <w:rFonts w:ascii="Times New Roman" w:eastAsia="Calibri" w:hAnsi="Times New Roman" w:cs="Times New Roman"/>
          <w:sz w:val="20"/>
        </w:rPr>
        <w:tab/>
        <w:t>2) The Group Leader signs the declaration on behalf of all members.</w:t>
      </w:r>
    </w:p>
    <w:p w14:paraId="1AC06FBA" w14:textId="77777777" w:rsidR="00A82CB7" w:rsidRPr="00D32586" w:rsidRDefault="00A82CB7" w:rsidP="00C20999">
      <w:pPr>
        <w:tabs>
          <w:tab w:val="left" w:pos="2340"/>
          <w:tab w:val="left" w:pos="5040"/>
        </w:tabs>
        <w:spacing w:after="0"/>
        <w:rPr>
          <w:rFonts w:ascii="Times New Roman" w:eastAsia="Calibri" w:hAnsi="Times New Roman" w:cs="Times New Roman"/>
          <w:sz w:val="20"/>
        </w:rPr>
      </w:pPr>
    </w:p>
    <w:tbl>
      <w:tblPr>
        <w:tblStyle w:val="TableGrid1"/>
        <w:tblW w:w="9918" w:type="dxa"/>
        <w:tblLook w:val="04A0" w:firstRow="1" w:lastRow="0" w:firstColumn="1" w:lastColumn="0" w:noHBand="0" w:noVBand="1"/>
      </w:tblPr>
      <w:tblGrid>
        <w:gridCol w:w="6480"/>
        <w:gridCol w:w="3438"/>
      </w:tblGrid>
      <w:tr w:rsidR="00A82CB7" w:rsidRPr="00D32586" w14:paraId="728DD3EF" w14:textId="77777777" w:rsidTr="00FA3C3D">
        <w:trPr>
          <w:trHeight w:val="432"/>
        </w:trPr>
        <w:tc>
          <w:tcPr>
            <w:tcW w:w="6480" w:type="dxa"/>
            <w:tcBorders>
              <w:bottom w:val="single" w:sz="4" w:space="0" w:color="auto"/>
            </w:tcBorders>
            <w:vAlign w:val="center"/>
          </w:tcPr>
          <w:p w14:paraId="638AE4EC"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rPr>
              <w:t>Signature:</w:t>
            </w:r>
          </w:p>
        </w:tc>
        <w:tc>
          <w:tcPr>
            <w:tcW w:w="3438" w:type="dxa"/>
            <w:vAlign w:val="center"/>
          </w:tcPr>
          <w:p w14:paraId="627D0DF8"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rPr>
              <w:t>Date:</w:t>
            </w:r>
          </w:p>
        </w:tc>
      </w:tr>
      <w:tr w:rsidR="00A82CB7" w:rsidRPr="00D32586" w14:paraId="3010B264" w14:textId="77777777" w:rsidTr="00FA3C3D">
        <w:trPr>
          <w:trHeight w:val="432"/>
        </w:trPr>
        <w:tc>
          <w:tcPr>
            <w:tcW w:w="6480" w:type="dxa"/>
            <w:tcBorders>
              <w:right w:val="nil"/>
            </w:tcBorders>
            <w:vAlign w:val="center"/>
          </w:tcPr>
          <w:p w14:paraId="460866CB"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rPr>
              <w:t>E-mail:</w:t>
            </w:r>
          </w:p>
        </w:tc>
        <w:tc>
          <w:tcPr>
            <w:tcW w:w="3438" w:type="dxa"/>
            <w:tcBorders>
              <w:left w:val="nil"/>
            </w:tcBorders>
            <w:vAlign w:val="center"/>
          </w:tcPr>
          <w:p w14:paraId="4B5C5409" w14:textId="77777777" w:rsidR="00A82CB7" w:rsidRPr="00D32586" w:rsidRDefault="00A82CB7" w:rsidP="00C20999">
            <w:pPr>
              <w:spacing w:after="0"/>
              <w:rPr>
                <w:rFonts w:ascii="Times New Roman" w:eastAsia="Calibri" w:hAnsi="Times New Roman" w:cs="Times New Roman"/>
              </w:rPr>
            </w:pPr>
          </w:p>
        </w:tc>
      </w:tr>
    </w:tbl>
    <w:p w14:paraId="0B9866FF" w14:textId="77777777" w:rsidR="005D4F45" w:rsidRPr="00D32586" w:rsidRDefault="00C20999" w:rsidP="00C20999">
      <w:pPr>
        <w:pStyle w:val="Body"/>
        <w:spacing w:after="0" w:line="240" w:lineRule="auto"/>
        <w:rPr>
          <w:rFonts w:ascii="Times New Roman" w:hAnsi="Times New Roman" w:cs="Times New Roman"/>
          <w:sz w:val="20"/>
          <w:szCs w:val="20"/>
        </w:rPr>
      </w:pPr>
      <w:r w:rsidRPr="00D32586">
        <w:rPr>
          <w:rFonts w:ascii="Times New Roman" w:eastAsia="Times New Roman" w:hAnsi="Times New Roman" w:cs="Times New Roman"/>
          <w:noProof/>
          <w:lang w:val="en-MY" w:eastAsia="en-MY"/>
        </w:rPr>
        <mc:AlternateContent>
          <mc:Choice Requires="wps">
            <w:drawing>
              <wp:anchor distT="0" distB="0" distL="114300" distR="114300" simplePos="0" relativeHeight="251664384" behindDoc="0" locked="0" layoutInCell="1" allowOverlap="1" wp14:anchorId="0670C60B" wp14:editId="2F6A3B2F">
                <wp:simplePos x="0" y="0"/>
                <wp:positionH relativeFrom="column">
                  <wp:posOffset>3667125</wp:posOffset>
                </wp:positionH>
                <wp:positionV relativeFrom="paragraph">
                  <wp:posOffset>64770</wp:posOffset>
                </wp:positionV>
                <wp:extent cx="2530475" cy="676275"/>
                <wp:effectExtent l="0" t="0" r="317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676275"/>
                        </a:xfrm>
                        <a:prstGeom prst="rect">
                          <a:avLst/>
                        </a:prstGeom>
                        <a:solidFill>
                          <a:srgbClr val="FFFFFF"/>
                        </a:solidFill>
                        <a:ln w="9525">
                          <a:noFill/>
                          <a:miter lim="800000"/>
                          <a:headEnd/>
                          <a:tailEnd/>
                        </a:ln>
                      </wps:spPr>
                      <wps:txbx>
                        <w:txbxContent>
                          <w:sdt>
                            <w:sdtPr>
                              <w:rPr>
                                <w:sz w:val="20"/>
                              </w:rPr>
                              <w:id w:val="437740"/>
                              <w:docPartObj>
                                <w:docPartGallery w:val="Page Numbers (Bottom of Page)"/>
                                <w:docPartUnique/>
                              </w:docPartObj>
                            </w:sdtPr>
                            <w:sdtEndPr/>
                            <w:sdtContent>
                              <w:sdt>
                                <w:sdtPr>
                                  <w:rPr>
                                    <w:sz w:val="20"/>
                                  </w:rPr>
                                  <w:id w:val="437741"/>
                                  <w:docPartObj>
                                    <w:docPartGallery w:val="Page Numbers (Top of Page)"/>
                                    <w:docPartUnique/>
                                  </w:docPartObj>
                                </w:sdtPr>
                                <w:sdtEndPr/>
                                <w:sdtContent>
                                  <w:p w14:paraId="67016EB9" w14:textId="77777777" w:rsidR="00A82CB7" w:rsidRPr="009665F7" w:rsidRDefault="00A82CB7" w:rsidP="00A82CB7">
                                    <w:pPr>
                                      <w:pStyle w:val="Footer"/>
                                      <w:jc w:val="right"/>
                                      <w:rPr>
                                        <w:sz w:val="20"/>
                                      </w:rPr>
                                    </w:pPr>
                                    <w:r w:rsidRPr="009665F7">
                                      <w:rPr>
                                        <w:i/>
                                        <w:sz w:val="18"/>
                                        <w:szCs w:val="18"/>
                                      </w:rPr>
                                      <w:t>ACA-F-020(010611:01)</w:t>
                                    </w:r>
                                  </w:p>
                                  <w:p w14:paraId="3D01A4C5" w14:textId="77777777" w:rsidR="00A82CB7" w:rsidRPr="00251BFA" w:rsidRDefault="00A82CB7" w:rsidP="00A82CB7">
                                    <w:pPr>
                                      <w:pStyle w:val="Footer"/>
                                      <w:jc w:val="right"/>
                                      <w:rPr>
                                        <w:sz w:val="20"/>
                                      </w:rPr>
                                    </w:pPr>
                                    <w:r w:rsidRPr="00251BFA">
                                      <w:rPr>
                                        <w:sz w:val="20"/>
                                      </w:rPr>
                                      <w:t xml:space="preserve">Page </w:t>
                                    </w:r>
                                    <w:r>
                                      <w:rPr>
                                        <w:b/>
                                        <w:sz w:val="20"/>
                                      </w:rPr>
                                      <w:t>1</w:t>
                                    </w:r>
                                    <w:r w:rsidRPr="00251BFA">
                                      <w:rPr>
                                        <w:sz w:val="20"/>
                                      </w:rPr>
                                      <w:t xml:space="preserve"> of </w:t>
                                    </w:r>
                                    <w:r>
                                      <w:rPr>
                                        <w:b/>
                                        <w:sz w:val="20"/>
                                      </w:rPr>
                                      <w:t>2</w:t>
                                    </w:r>
                                  </w:p>
                                </w:sdtContent>
                              </w:sdt>
                            </w:sdtContent>
                          </w:sdt>
                          <w:p w14:paraId="031AF32F" w14:textId="77777777" w:rsidR="00A82CB7" w:rsidRDefault="00A82CB7" w:rsidP="00A82C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670C60B" id="Text Box 2" o:spid="_x0000_s1027" type="#_x0000_t202" style="position:absolute;margin-left:288.75pt;margin-top:5.1pt;width:199.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" stroked="f">
                <v:textbox>
                  <w:txbxContent>
                    <w:sdt>
                      <w:sdtPr>
                        <w:rPr>
                          <w:sz w:val="20"/>
                        </w:rPr>
                        <w:id w:val="437740"/>
                        <w:docPartObj>
                          <w:docPartGallery w:val="Page Numbers (Bottom of Page)"/>
                          <w:docPartUnique/>
                        </w:docPartObj>
                      </w:sdtPr>
                      <w:sdtEndPr/>
                      <w:sdtContent>
                        <w:sdt>
                          <w:sdtPr>
                            <w:rPr>
                              <w:sz w:val="20"/>
                            </w:rPr>
                            <w:id w:val="437741"/>
                            <w:docPartObj>
                              <w:docPartGallery w:val="Page Numbers (Top of Page)"/>
                              <w:docPartUnique/>
                            </w:docPartObj>
                          </w:sdtPr>
                          <w:sdtEndPr/>
                          <w:sdtContent>
                            <w:p w14:paraId="67016EB9" w14:textId="77777777" w:rsidR="00A82CB7" w:rsidRPr="009665F7" w:rsidRDefault="00A82CB7" w:rsidP="00A82CB7">
                              <w:pPr>
                                <w:pStyle w:val="Footer"/>
                                <w:jc w:val="right"/>
                                <w:rPr>
                                  <w:sz w:val="20"/>
                                </w:rPr>
                              </w:pPr>
                              <w:r w:rsidRPr="009665F7">
                                <w:rPr>
                                  <w:i/>
                                  <w:sz w:val="18"/>
                                  <w:szCs w:val="18"/>
                                </w:rPr>
                                <w:t>ACA-F-020(010611:01)</w:t>
                              </w:r>
                            </w:p>
                            <w:p w14:paraId="3D01A4C5" w14:textId="77777777" w:rsidR="00A82CB7" w:rsidRPr="00251BFA" w:rsidRDefault="00A82CB7" w:rsidP="00A82CB7">
                              <w:pPr>
                                <w:pStyle w:val="Footer"/>
                                <w:jc w:val="right"/>
                                <w:rPr>
                                  <w:sz w:val="20"/>
                                </w:rPr>
                              </w:pPr>
                              <w:r w:rsidRPr="00251BFA">
                                <w:rPr>
                                  <w:sz w:val="20"/>
                                </w:rPr>
                                <w:t xml:space="preserve">Page </w:t>
                              </w:r>
                              <w:r>
                                <w:rPr>
                                  <w:b/>
                                  <w:sz w:val="20"/>
                                </w:rPr>
                                <w:t>1</w:t>
                              </w:r>
                              <w:r w:rsidRPr="00251BFA">
                                <w:rPr>
                                  <w:sz w:val="20"/>
                                </w:rPr>
                                <w:t xml:space="preserve"> of </w:t>
                              </w:r>
                              <w:r>
                                <w:rPr>
                                  <w:b/>
                                  <w:sz w:val="20"/>
                                </w:rPr>
                                <w:t>2</w:t>
                              </w:r>
                            </w:p>
                          </w:sdtContent>
                        </w:sdt>
                      </w:sdtContent>
                    </w:sdt>
                    <w:p w14:paraId="031AF32F" w14:textId="77777777" w:rsidR="00A82CB7" w:rsidRDefault="00A82CB7" w:rsidP="00A82CB7"/>
                  </w:txbxContent>
                </v:textbox>
              </v:shape>
            </w:pict>
          </mc:Fallback>
        </mc:AlternateContent>
      </w:r>
    </w:p>
    <w:p w14:paraId="70B3EEBE" w14:textId="77777777" w:rsidR="00C20999" w:rsidRDefault="00C20999">
      <w:pPr>
        <w:rPr>
          <w:rFonts w:ascii="Times New Roman" w:hAnsi="Times New Roman" w:cs="Times New Roman"/>
          <w:sz w:val="16"/>
          <w:szCs w:val="16"/>
        </w:rPr>
        <w:sectPr w:rsidR="00C20999" w:rsidSect="00C20999">
          <w:pgSz w:w="11900" w:h="16840" w:code="9"/>
          <w:pgMar w:top="1008" w:right="1440" w:bottom="864" w:left="1440" w:header="720" w:footer="720" w:gutter="0"/>
          <w:cols w:space="720"/>
          <w:docGrid w:linePitch="326"/>
        </w:sectPr>
      </w:pPr>
    </w:p>
    <w:tbl>
      <w:tblPr>
        <w:tblStyle w:val="TableGrid1"/>
        <w:tblW w:w="9918" w:type="dxa"/>
        <w:tblLook w:val="04A0" w:firstRow="1" w:lastRow="0" w:firstColumn="1" w:lastColumn="0" w:noHBand="0" w:noVBand="1"/>
      </w:tblPr>
      <w:tblGrid>
        <w:gridCol w:w="9918"/>
      </w:tblGrid>
      <w:tr w:rsidR="00A82CB7" w:rsidRPr="00D32586" w14:paraId="07911064" w14:textId="77777777" w:rsidTr="00FA3C3D">
        <w:tc>
          <w:tcPr>
            <w:tcW w:w="9918" w:type="dxa"/>
            <w:tcBorders>
              <w:bottom w:val="single" w:sz="4" w:space="0" w:color="auto"/>
            </w:tcBorders>
            <w:shd w:val="clear" w:color="auto" w:fill="D9D9D9" w:themeFill="background1" w:themeFillShade="D9"/>
          </w:tcPr>
          <w:p w14:paraId="41DAF25F" w14:textId="77777777" w:rsidR="00A82CB7" w:rsidRPr="00D32586" w:rsidRDefault="00A82CB7" w:rsidP="00C20999">
            <w:pPr>
              <w:spacing w:after="0"/>
              <w:jc w:val="center"/>
              <w:rPr>
                <w:rFonts w:ascii="Times New Roman" w:eastAsia="Calibri" w:hAnsi="Times New Roman" w:cs="Times New Roman"/>
                <w:b/>
              </w:rPr>
            </w:pPr>
            <w:r w:rsidRPr="00D32586">
              <w:rPr>
                <w:rFonts w:ascii="Times New Roman" w:hAnsi="Times New Roman" w:cs="Times New Roman"/>
              </w:rPr>
              <w:lastRenderedPageBreak/>
              <w:br w:type="page"/>
            </w:r>
            <w:r w:rsidRPr="00D32586">
              <w:rPr>
                <w:rFonts w:ascii="Times New Roman" w:eastAsia="Calibri" w:hAnsi="Times New Roman" w:cs="Times New Roman"/>
                <w:sz w:val="20"/>
              </w:rPr>
              <w:br w:type="page"/>
            </w:r>
            <w:r w:rsidRPr="00D32586">
              <w:rPr>
                <w:rFonts w:ascii="Times New Roman" w:eastAsia="Calibri" w:hAnsi="Times New Roman" w:cs="Times New Roman"/>
                <w:b/>
              </w:rPr>
              <w:t>Feedback/Comments*</w:t>
            </w:r>
          </w:p>
        </w:tc>
      </w:tr>
      <w:tr w:rsidR="00A82CB7" w:rsidRPr="00D32586" w14:paraId="07F2CA25" w14:textId="77777777" w:rsidTr="00FA3C3D">
        <w:tc>
          <w:tcPr>
            <w:tcW w:w="9918" w:type="dxa"/>
            <w:shd w:val="clear" w:color="auto" w:fill="D9D9D9" w:themeFill="background1" w:themeFillShade="D9"/>
          </w:tcPr>
          <w:p w14:paraId="632E72B1"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Main Strengths</w:t>
            </w:r>
          </w:p>
        </w:tc>
      </w:tr>
      <w:tr w:rsidR="00A82CB7" w:rsidRPr="00D32586" w14:paraId="578DD723" w14:textId="77777777" w:rsidTr="00FA3C3D">
        <w:trPr>
          <w:trHeight w:val="432"/>
        </w:trPr>
        <w:tc>
          <w:tcPr>
            <w:tcW w:w="9918" w:type="dxa"/>
            <w:shd w:val="clear" w:color="auto" w:fill="auto"/>
            <w:vAlign w:val="center"/>
          </w:tcPr>
          <w:p w14:paraId="084198C1" w14:textId="77777777" w:rsidR="00A82CB7" w:rsidRPr="00D32586" w:rsidRDefault="00A82CB7" w:rsidP="00C20999">
            <w:pPr>
              <w:spacing w:after="0"/>
              <w:rPr>
                <w:rFonts w:ascii="Times New Roman" w:eastAsia="Calibri" w:hAnsi="Times New Roman" w:cs="Times New Roman"/>
              </w:rPr>
            </w:pPr>
          </w:p>
        </w:tc>
      </w:tr>
      <w:tr w:rsidR="00A82CB7" w:rsidRPr="00D32586" w14:paraId="035FD218" w14:textId="77777777" w:rsidTr="00FA3C3D">
        <w:trPr>
          <w:trHeight w:val="432"/>
        </w:trPr>
        <w:tc>
          <w:tcPr>
            <w:tcW w:w="9918" w:type="dxa"/>
            <w:shd w:val="clear" w:color="auto" w:fill="auto"/>
            <w:vAlign w:val="center"/>
          </w:tcPr>
          <w:p w14:paraId="77834E4D" w14:textId="77777777" w:rsidR="00A82CB7" w:rsidRPr="00D32586" w:rsidRDefault="00A82CB7" w:rsidP="00C20999">
            <w:pPr>
              <w:spacing w:after="0"/>
              <w:rPr>
                <w:rFonts w:ascii="Times New Roman" w:eastAsia="Calibri" w:hAnsi="Times New Roman" w:cs="Times New Roman"/>
              </w:rPr>
            </w:pPr>
          </w:p>
        </w:tc>
      </w:tr>
      <w:tr w:rsidR="00A82CB7" w:rsidRPr="00D32586" w14:paraId="6B7CE5A1" w14:textId="77777777" w:rsidTr="00FA3C3D">
        <w:trPr>
          <w:trHeight w:val="432"/>
        </w:trPr>
        <w:tc>
          <w:tcPr>
            <w:tcW w:w="9918" w:type="dxa"/>
            <w:shd w:val="clear" w:color="auto" w:fill="auto"/>
            <w:vAlign w:val="center"/>
          </w:tcPr>
          <w:p w14:paraId="0E0B8869" w14:textId="77777777" w:rsidR="00A82CB7" w:rsidRPr="00D32586" w:rsidRDefault="00A82CB7" w:rsidP="00C20999">
            <w:pPr>
              <w:spacing w:after="0"/>
              <w:rPr>
                <w:rFonts w:ascii="Times New Roman" w:eastAsia="Calibri" w:hAnsi="Times New Roman" w:cs="Times New Roman"/>
              </w:rPr>
            </w:pPr>
          </w:p>
        </w:tc>
      </w:tr>
      <w:tr w:rsidR="00A82CB7" w:rsidRPr="00D32586" w14:paraId="6E1A9557" w14:textId="77777777" w:rsidTr="00FA3C3D">
        <w:trPr>
          <w:trHeight w:val="432"/>
        </w:trPr>
        <w:tc>
          <w:tcPr>
            <w:tcW w:w="9918" w:type="dxa"/>
            <w:shd w:val="clear" w:color="auto" w:fill="auto"/>
            <w:vAlign w:val="center"/>
          </w:tcPr>
          <w:p w14:paraId="31824840" w14:textId="77777777" w:rsidR="00A82CB7" w:rsidRPr="00D32586" w:rsidRDefault="00A82CB7" w:rsidP="00C20999">
            <w:pPr>
              <w:spacing w:after="0"/>
              <w:rPr>
                <w:rFonts w:ascii="Times New Roman" w:eastAsia="Calibri" w:hAnsi="Times New Roman" w:cs="Times New Roman"/>
              </w:rPr>
            </w:pPr>
          </w:p>
        </w:tc>
      </w:tr>
      <w:tr w:rsidR="00A82CB7" w:rsidRPr="00D32586" w14:paraId="0D250C67" w14:textId="77777777" w:rsidTr="00FA3C3D">
        <w:trPr>
          <w:trHeight w:val="432"/>
        </w:trPr>
        <w:tc>
          <w:tcPr>
            <w:tcW w:w="9918" w:type="dxa"/>
            <w:shd w:val="clear" w:color="auto" w:fill="auto"/>
            <w:vAlign w:val="center"/>
          </w:tcPr>
          <w:p w14:paraId="0CE01F7F" w14:textId="77777777" w:rsidR="00A82CB7" w:rsidRPr="00D32586" w:rsidRDefault="00A82CB7" w:rsidP="00C20999">
            <w:pPr>
              <w:spacing w:after="0"/>
              <w:rPr>
                <w:rFonts w:ascii="Times New Roman" w:eastAsia="Calibri" w:hAnsi="Times New Roman" w:cs="Times New Roman"/>
              </w:rPr>
            </w:pPr>
          </w:p>
        </w:tc>
      </w:tr>
      <w:tr w:rsidR="00A82CB7" w:rsidRPr="00D32586" w14:paraId="42997B07" w14:textId="77777777" w:rsidTr="00FA3C3D">
        <w:trPr>
          <w:trHeight w:val="432"/>
        </w:trPr>
        <w:tc>
          <w:tcPr>
            <w:tcW w:w="9918" w:type="dxa"/>
            <w:tcBorders>
              <w:bottom w:val="single" w:sz="4" w:space="0" w:color="auto"/>
            </w:tcBorders>
            <w:shd w:val="clear" w:color="auto" w:fill="auto"/>
            <w:vAlign w:val="center"/>
          </w:tcPr>
          <w:p w14:paraId="615986E9" w14:textId="77777777" w:rsidR="00A82CB7" w:rsidRPr="00D32586" w:rsidRDefault="00A82CB7" w:rsidP="00C20999">
            <w:pPr>
              <w:spacing w:after="0"/>
              <w:rPr>
                <w:rFonts w:ascii="Times New Roman" w:eastAsia="Calibri" w:hAnsi="Times New Roman" w:cs="Times New Roman"/>
              </w:rPr>
            </w:pPr>
          </w:p>
        </w:tc>
      </w:tr>
      <w:tr w:rsidR="00A82CB7" w:rsidRPr="00D32586" w14:paraId="5BB423C4" w14:textId="77777777" w:rsidTr="00FA3C3D">
        <w:tc>
          <w:tcPr>
            <w:tcW w:w="9918" w:type="dxa"/>
            <w:shd w:val="clear" w:color="auto" w:fill="D9D9D9" w:themeFill="background1" w:themeFillShade="D9"/>
          </w:tcPr>
          <w:p w14:paraId="151181FA"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Main Weaknesses</w:t>
            </w:r>
          </w:p>
        </w:tc>
      </w:tr>
      <w:tr w:rsidR="00A82CB7" w:rsidRPr="00D32586" w14:paraId="5DCA91FF" w14:textId="77777777" w:rsidTr="00FA3C3D">
        <w:trPr>
          <w:trHeight w:val="432"/>
        </w:trPr>
        <w:tc>
          <w:tcPr>
            <w:tcW w:w="9918" w:type="dxa"/>
            <w:shd w:val="clear" w:color="auto" w:fill="auto"/>
            <w:vAlign w:val="center"/>
          </w:tcPr>
          <w:p w14:paraId="28CD0F24" w14:textId="77777777" w:rsidR="00A82CB7" w:rsidRPr="00D32586" w:rsidRDefault="00A82CB7" w:rsidP="00C20999">
            <w:pPr>
              <w:spacing w:after="0"/>
              <w:rPr>
                <w:rFonts w:ascii="Times New Roman" w:eastAsia="Calibri" w:hAnsi="Times New Roman" w:cs="Times New Roman"/>
              </w:rPr>
            </w:pPr>
          </w:p>
        </w:tc>
      </w:tr>
      <w:tr w:rsidR="00A82CB7" w:rsidRPr="00D32586" w14:paraId="737D87F6" w14:textId="77777777" w:rsidTr="00FA3C3D">
        <w:trPr>
          <w:trHeight w:val="432"/>
        </w:trPr>
        <w:tc>
          <w:tcPr>
            <w:tcW w:w="9918" w:type="dxa"/>
            <w:shd w:val="clear" w:color="auto" w:fill="auto"/>
            <w:vAlign w:val="center"/>
          </w:tcPr>
          <w:p w14:paraId="3F4FCD23" w14:textId="77777777" w:rsidR="00A82CB7" w:rsidRPr="00D32586" w:rsidRDefault="00A82CB7" w:rsidP="00C20999">
            <w:pPr>
              <w:spacing w:after="0"/>
              <w:rPr>
                <w:rFonts w:ascii="Times New Roman" w:eastAsia="Calibri" w:hAnsi="Times New Roman" w:cs="Times New Roman"/>
              </w:rPr>
            </w:pPr>
          </w:p>
        </w:tc>
      </w:tr>
      <w:tr w:rsidR="00A82CB7" w:rsidRPr="00D32586" w14:paraId="739EB982" w14:textId="77777777" w:rsidTr="00FA3C3D">
        <w:trPr>
          <w:trHeight w:val="432"/>
        </w:trPr>
        <w:tc>
          <w:tcPr>
            <w:tcW w:w="9918" w:type="dxa"/>
            <w:shd w:val="clear" w:color="auto" w:fill="auto"/>
            <w:vAlign w:val="center"/>
          </w:tcPr>
          <w:p w14:paraId="31D5D6D0" w14:textId="77777777" w:rsidR="00A82CB7" w:rsidRPr="00D32586" w:rsidRDefault="00A82CB7" w:rsidP="00C20999">
            <w:pPr>
              <w:spacing w:after="0"/>
              <w:rPr>
                <w:rFonts w:ascii="Times New Roman" w:eastAsia="Calibri" w:hAnsi="Times New Roman" w:cs="Times New Roman"/>
              </w:rPr>
            </w:pPr>
          </w:p>
        </w:tc>
      </w:tr>
      <w:tr w:rsidR="00A82CB7" w:rsidRPr="00D32586" w14:paraId="44496A54" w14:textId="77777777" w:rsidTr="00FA3C3D">
        <w:trPr>
          <w:trHeight w:val="432"/>
        </w:trPr>
        <w:tc>
          <w:tcPr>
            <w:tcW w:w="9918" w:type="dxa"/>
            <w:shd w:val="clear" w:color="auto" w:fill="auto"/>
            <w:vAlign w:val="center"/>
          </w:tcPr>
          <w:p w14:paraId="2B3FA92A" w14:textId="77777777" w:rsidR="00A82CB7" w:rsidRPr="00D32586" w:rsidRDefault="00A82CB7" w:rsidP="00C20999">
            <w:pPr>
              <w:spacing w:after="0"/>
              <w:rPr>
                <w:rFonts w:ascii="Times New Roman" w:eastAsia="Calibri" w:hAnsi="Times New Roman" w:cs="Times New Roman"/>
              </w:rPr>
            </w:pPr>
          </w:p>
        </w:tc>
      </w:tr>
      <w:tr w:rsidR="00A82CB7" w:rsidRPr="00D32586" w14:paraId="1F8E0DDD" w14:textId="77777777" w:rsidTr="00FA3C3D">
        <w:trPr>
          <w:trHeight w:val="432"/>
        </w:trPr>
        <w:tc>
          <w:tcPr>
            <w:tcW w:w="9918" w:type="dxa"/>
            <w:shd w:val="clear" w:color="auto" w:fill="auto"/>
            <w:vAlign w:val="center"/>
          </w:tcPr>
          <w:p w14:paraId="4F80E996" w14:textId="77777777" w:rsidR="00A82CB7" w:rsidRPr="00D32586" w:rsidRDefault="00A82CB7" w:rsidP="00C20999">
            <w:pPr>
              <w:spacing w:after="0"/>
              <w:rPr>
                <w:rFonts w:ascii="Times New Roman" w:eastAsia="Calibri" w:hAnsi="Times New Roman" w:cs="Times New Roman"/>
              </w:rPr>
            </w:pPr>
          </w:p>
        </w:tc>
      </w:tr>
      <w:tr w:rsidR="00A82CB7" w:rsidRPr="00D32586" w14:paraId="242967A8" w14:textId="77777777" w:rsidTr="00FA3C3D">
        <w:trPr>
          <w:trHeight w:val="432"/>
        </w:trPr>
        <w:tc>
          <w:tcPr>
            <w:tcW w:w="9918" w:type="dxa"/>
            <w:tcBorders>
              <w:bottom w:val="single" w:sz="4" w:space="0" w:color="auto"/>
            </w:tcBorders>
            <w:shd w:val="clear" w:color="auto" w:fill="auto"/>
            <w:vAlign w:val="center"/>
          </w:tcPr>
          <w:p w14:paraId="27B6A01E" w14:textId="77777777" w:rsidR="00A82CB7" w:rsidRPr="00D32586" w:rsidRDefault="00A82CB7" w:rsidP="00C20999">
            <w:pPr>
              <w:spacing w:after="0"/>
              <w:rPr>
                <w:rFonts w:ascii="Times New Roman" w:eastAsia="Calibri" w:hAnsi="Times New Roman" w:cs="Times New Roman"/>
              </w:rPr>
            </w:pPr>
          </w:p>
        </w:tc>
      </w:tr>
      <w:tr w:rsidR="00A82CB7" w:rsidRPr="00D32586" w14:paraId="67D49332" w14:textId="77777777" w:rsidTr="00FA3C3D">
        <w:tc>
          <w:tcPr>
            <w:tcW w:w="9918" w:type="dxa"/>
            <w:shd w:val="clear" w:color="auto" w:fill="D9D9D9" w:themeFill="background1" w:themeFillShade="D9"/>
          </w:tcPr>
          <w:p w14:paraId="637A59D1"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Suggestions for improvement</w:t>
            </w:r>
          </w:p>
        </w:tc>
      </w:tr>
      <w:tr w:rsidR="00A82CB7" w:rsidRPr="00D32586" w14:paraId="1CA41BDF" w14:textId="77777777" w:rsidTr="00FA3C3D">
        <w:trPr>
          <w:trHeight w:val="432"/>
        </w:trPr>
        <w:tc>
          <w:tcPr>
            <w:tcW w:w="9918" w:type="dxa"/>
            <w:shd w:val="clear" w:color="auto" w:fill="auto"/>
            <w:vAlign w:val="center"/>
          </w:tcPr>
          <w:p w14:paraId="611FD10F" w14:textId="77777777" w:rsidR="00A82CB7" w:rsidRPr="00D32586" w:rsidRDefault="00A82CB7" w:rsidP="00C20999">
            <w:pPr>
              <w:spacing w:after="0"/>
              <w:rPr>
                <w:rFonts w:ascii="Times New Roman" w:eastAsia="Calibri" w:hAnsi="Times New Roman" w:cs="Times New Roman"/>
              </w:rPr>
            </w:pPr>
          </w:p>
        </w:tc>
      </w:tr>
      <w:tr w:rsidR="00A82CB7" w:rsidRPr="00D32586" w14:paraId="1DAF3F7D" w14:textId="77777777" w:rsidTr="00FA3C3D">
        <w:trPr>
          <w:trHeight w:val="432"/>
        </w:trPr>
        <w:tc>
          <w:tcPr>
            <w:tcW w:w="9918" w:type="dxa"/>
            <w:shd w:val="clear" w:color="auto" w:fill="auto"/>
            <w:vAlign w:val="center"/>
          </w:tcPr>
          <w:p w14:paraId="5ECDF14F" w14:textId="77777777" w:rsidR="00A82CB7" w:rsidRPr="00D32586" w:rsidRDefault="00A82CB7" w:rsidP="00C20999">
            <w:pPr>
              <w:spacing w:after="0"/>
              <w:rPr>
                <w:rFonts w:ascii="Times New Roman" w:eastAsia="Calibri" w:hAnsi="Times New Roman" w:cs="Times New Roman"/>
              </w:rPr>
            </w:pPr>
          </w:p>
        </w:tc>
      </w:tr>
      <w:tr w:rsidR="00A82CB7" w:rsidRPr="00D32586" w14:paraId="53F78162" w14:textId="77777777" w:rsidTr="00FA3C3D">
        <w:trPr>
          <w:trHeight w:val="432"/>
        </w:trPr>
        <w:tc>
          <w:tcPr>
            <w:tcW w:w="9918" w:type="dxa"/>
            <w:shd w:val="clear" w:color="auto" w:fill="auto"/>
            <w:vAlign w:val="center"/>
          </w:tcPr>
          <w:p w14:paraId="67236571" w14:textId="77777777" w:rsidR="00A82CB7" w:rsidRPr="00D32586" w:rsidRDefault="00A82CB7" w:rsidP="00C20999">
            <w:pPr>
              <w:spacing w:after="0"/>
              <w:rPr>
                <w:rFonts w:ascii="Times New Roman" w:eastAsia="Calibri" w:hAnsi="Times New Roman" w:cs="Times New Roman"/>
              </w:rPr>
            </w:pPr>
          </w:p>
        </w:tc>
      </w:tr>
      <w:tr w:rsidR="00A82CB7" w:rsidRPr="00D32586" w14:paraId="70BDF1F4" w14:textId="77777777" w:rsidTr="00FA3C3D">
        <w:trPr>
          <w:trHeight w:val="432"/>
        </w:trPr>
        <w:tc>
          <w:tcPr>
            <w:tcW w:w="9918" w:type="dxa"/>
            <w:shd w:val="clear" w:color="auto" w:fill="auto"/>
            <w:vAlign w:val="center"/>
          </w:tcPr>
          <w:p w14:paraId="592B6491" w14:textId="77777777" w:rsidR="00A82CB7" w:rsidRPr="00D32586" w:rsidRDefault="00A82CB7" w:rsidP="00C20999">
            <w:pPr>
              <w:spacing w:after="0"/>
              <w:rPr>
                <w:rFonts w:ascii="Times New Roman" w:eastAsia="Calibri" w:hAnsi="Times New Roman" w:cs="Times New Roman"/>
              </w:rPr>
            </w:pPr>
          </w:p>
        </w:tc>
      </w:tr>
      <w:tr w:rsidR="00A82CB7" w:rsidRPr="00D32586" w14:paraId="64BDAEBC" w14:textId="77777777" w:rsidTr="00FA3C3D">
        <w:trPr>
          <w:trHeight w:val="432"/>
        </w:trPr>
        <w:tc>
          <w:tcPr>
            <w:tcW w:w="9918" w:type="dxa"/>
            <w:shd w:val="clear" w:color="auto" w:fill="auto"/>
            <w:vAlign w:val="center"/>
          </w:tcPr>
          <w:p w14:paraId="41F81155" w14:textId="77777777" w:rsidR="00A82CB7" w:rsidRPr="00D32586" w:rsidRDefault="00A82CB7" w:rsidP="00C20999">
            <w:pPr>
              <w:spacing w:after="0"/>
              <w:rPr>
                <w:rFonts w:ascii="Times New Roman" w:eastAsia="Calibri" w:hAnsi="Times New Roman" w:cs="Times New Roman"/>
              </w:rPr>
            </w:pPr>
          </w:p>
        </w:tc>
      </w:tr>
      <w:tr w:rsidR="00A82CB7" w:rsidRPr="00D32586" w14:paraId="09963EF6" w14:textId="77777777" w:rsidTr="00FA3C3D">
        <w:trPr>
          <w:trHeight w:val="432"/>
        </w:trPr>
        <w:tc>
          <w:tcPr>
            <w:tcW w:w="9918" w:type="dxa"/>
            <w:shd w:val="clear" w:color="auto" w:fill="auto"/>
            <w:vAlign w:val="center"/>
          </w:tcPr>
          <w:p w14:paraId="5BE55FBA" w14:textId="77777777" w:rsidR="00A82CB7" w:rsidRPr="00D32586" w:rsidRDefault="00A82CB7" w:rsidP="00C20999">
            <w:pPr>
              <w:spacing w:after="0"/>
              <w:rPr>
                <w:rFonts w:ascii="Times New Roman" w:eastAsia="Calibri" w:hAnsi="Times New Roman" w:cs="Times New Roman"/>
              </w:rPr>
            </w:pPr>
          </w:p>
        </w:tc>
      </w:tr>
    </w:tbl>
    <w:p w14:paraId="63FA156B" w14:textId="77777777" w:rsidR="00A82CB7" w:rsidRPr="00D32586" w:rsidRDefault="00A82CB7" w:rsidP="00C20999">
      <w:pPr>
        <w:tabs>
          <w:tab w:val="left" w:pos="6480"/>
        </w:tabs>
        <w:spacing w:after="0"/>
        <w:rPr>
          <w:rFonts w:ascii="Times New Roman" w:eastAsia="Calibri" w:hAnsi="Times New Roman" w:cs="Times New Roman"/>
          <w:sz w:val="16"/>
          <w:szCs w:val="16"/>
        </w:rPr>
      </w:pPr>
    </w:p>
    <w:tbl>
      <w:tblPr>
        <w:tblStyle w:val="TableGrid1"/>
        <w:tblW w:w="9918" w:type="dxa"/>
        <w:tblLook w:val="04A0" w:firstRow="1" w:lastRow="0" w:firstColumn="1" w:lastColumn="0" w:noHBand="0" w:noVBand="1"/>
      </w:tblPr>
      <w:tblGrid>
        <w:gridCol w:w="4428"/>
        <w:gridCol w:w="5490"/>
      </w:tblGrid>
      <w:tr w:rsidR="00A82CB7" w:rsidRPr="00D32586" w14:paraId="614679F7" w14:textId="77777777" w:rsidTr="00FA3C3D">
        <w:tc>
          <w:tcPr>
            <w:tcW w:w="4428" w:type="dxa"/>
            <w:vMerge w:val="restart"/>
            <w:tcBorders>
              <w:bottom w:val="nil"/>
            </w:tcBorders>
            <w:shd w:val="clear" w:color="auto" w:fill="auto"/>
          </w:tcPr>
          <w:p w14:paraId="0C14909A" w14:textId="77777777" w:rsidR="00A82CB7" w:rsidRPr="00D32586" w:rsidRDefault="00A82CB7" w:rsidP="00C20999">
            <w:pPr>
              <w:spacing w:after="0"/>
              <w:rPr>
                <w:rFonts w:ascii="Times New Roman" w:eastAsia="Calibri" w:hAnsi="Times New Roman" w:cs="Times New Roman"/>
                <w:b/>
              </w:rPr>
            </w:pPr>
          </w:p>
        </w:tc>
        <w:tc>
          <w:tcPr>
            <w:tcW w:w="5490" w:type="dxa"/>
            <w:shd w:val="clear" w:color="auto" w:fill="D9D9D9" w:themeFill="background1" w:themeFillShade="D9"/>
          </w:tcPr>
          <w:p w14:paraId="0BFC188C" w14:textId="77777777" w:rsidR="00A82CB7" w:rsidRPr="00D32586" w:rsidRDefault="00A82CB7" w:rsidP="00C20999">
            <w:pPr>
              <w:spacing w:after="0"/>
              <w:rPr>
                <w:rFonts w:ascii="Times New Roman" w:eastAsia="Calibri" w:hAnsi="Times New Roman" w:cs="Times New Roman"/>
                <w:b/>
              </w:rPr>
            </w:pPr>
            <w:r w:rsidRPr="00D32586">
              <w:rPr>
                <w:rFonts w:ascii="Times New Roman" w:eastAsia="Calibri" w:hAnsi="Times New Roman" w:cs="Times New Roman"/>
                <w:b/>
              </w:rPr>
              <w:t>Student acknowledge feedback/comments</w:t>
            </w:r>
          </w:p>
        </w:tc>
      </w:tr>
      <w:tr w:rsidR="00A82CB7" w:rsidRPr="00D32586" w14:paraId="7D7C8067" w14:textId="77777777" w:rsidTr="00FA3C3D">
        <w:trPr>
          <w:trHeight w:val="1152"/>
        </w:trPr>
        <w:tc>
          <w:tcPr>
            <w:tcW w:w="4428" w:type="dxa"/>
            <w:vMerge/>
            <w:tcBorders>
              <w:bottom w:val="nil"/>
            </w:tcBorders>
          </w:tcPr>
          <w:p w14:paraId="67C1E107" w14:textId="77777777" w:rsidR="00A82CB7" w:rsidRPr="00D32586" w:rsidRDefault="00A82CB7" w:rsidP="00C20999">
            <w:pPr>
              <w:spacing w:after="0"/>
              <w:rPr>
                <w:rFonts w:ascii="Times New Roman" w:eastAsia="Calibri" w:hAnsi="Times New Roman" w:cs="Times New Roman"/>
              </w:rPr>
            </w:pPr>
          </w:p>
        </w:tc>
        <w:tc>
          <w:tcPr>
            <w:tcW w:w="5490" w:type="dxa"/>
          </w:tcPr>
          <w:p w14:paraId="13E2C3C1" w14:textId="77777777" w:rsidR="00A82CB7" w:rsidRPr="00D32586" w:rsidRDefault="00A82CB7" w:rsidP="00C20999">
            <w:pPr>
              <w:spacing w:after="0"/>
              <w:rPr>
                <w:rFonts w:ascii="Times New Roman" w:eastAsia="Calibri" w:hAnsi="Times New Roman" w:cs="Times New Roman"/>
              </w:rPr>
            </w:pPr>
          </w:p>
        </w:tc>
      </w:tr>
      <w:tr w:rsidR="00A82CB7" w:rsidRPr="00D32586" w14:paraId="08C66EFC" w14:textId="77777777" w:rsidTr="00FA3C3D">
        <w:trPr>
          <w:trHeight w:val="432"/>
        </w:trPr>
        <w:tc>
          <w:tcPr>
            <w:tcW w:w="4428" w:type="dxa"/>
            <w:tcBorders>
              <w:top w:val="nil"/>
            </w:tcBorders>
            <w:vAlign w:val="center"/>
          </w:tcPr>
          <w:p w14:paraId="2C56DF96"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rPr>
              <w:t>Grader’s signature</w:t>
            </w:r>
          </w:p>
        </w:tc>
        <w:tc>
          <w:tcPr>
            <w:tcW w:w="5490" w:type="dxa"/>
            <w:vAlign w:val="center"/>
          </w:tcPr>
          <w:p w14:paraId="1BCC5430"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rPr>
              <w:t>Student’s signature:</w:t>
            </w:r>
          </w:p>
        </w:tc>
      </w:tr>
      <w:tr w:rsidR="00A82CB7" w:rsidRPr="00D32586" w14:paraId="00077899" w14:textId="77777777" w:rsidTr="00FA3C3D">
        <w:trPr>
          <w:trHeight w:val="432"/>
        </w:trPr>
        <w:tc>
          <w:tcPr>
            <w:tcW w:w="4428" w:type="dxa"/>
            <w:vAlign w:val="center"/>
          </w:tcPr>
          <w:p w14:paraId="3F9C8034"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rPr>
              <w:t>Date:</w:t>
            </w:r>
          </w:p>
        </w:tc>
        <w:tc>
          <w:tcPr>
            <w:tcW w:w="5490" w:type="dxa"/>
            <w:vAlign w:val="center"/>
          </w:tcPr>
          <w:p w14:paraId="71EF2FBE" w14:textId="77777777" w:rsidR="00A82CB7" w:rsidRPr="00D32586" w:rsidRDefault="00A82CB7" w:rsidP="00C20999">
            <w:pPr>
              <w:spacing w:after="0"/>
              <w:rPr>
                <w:rFonts w:ascii="Times New Roman" w:eastAsia="Calibri" w:hAnsi="Times New Roman" w:cs="Times New Roman"/>
              </w:rPr>
            </w:pPr>
            <w:r w:rsidRPr="00D32586">
              <w:rPr>
                <w:rFonts w:ascii="Times New Roman" w:eastAsia="Calibri" w:hAnsi="Times New Roman" w:cs="Times New Roman"/>
              </w:rPr>
              <w:t>Date:</w:t>
            </w:r>
          </w:p>
        </w:tc>
      </w:tr>
    </w:tbl>
    <w:p w14:paraId="39AA40B3" w14:textId="77777777" w:rsidR="00A82CB7" w:rsidRPr="00D32586" w:rsidRDefault="00A82CB7" w:rsidP="00C20999">
      <w:pPr>
        <w:tabs>
          <w:tab w:val="left" w:pos="6480"/>
        </w:tabs>
        <w:spacing w:after="0"/>
        <w:rPr>
          <w:rFonts w:ascii="Times New Roman" w:eastAsia="Calibri" w:hAnsi="Times New Roman" w:cs="Times New Roman"/>
          <w:sz w:val="16"/>
          <w:szCs w:val="16"/>
        </w:rPr>
      </w:pPr>
      <w:r w:rsidRPr="00D32586">
        <w:rPr>
          <w:rFonts w:ascii="Times New Roman" w:eastAsia="Calibri" w:hAnsi="Times New Roman" w:cs="Times New Roman"/>
          <w:sz w:val="16"/>
          <w:szCs w:val="16"/>
        </w:rPr>
        <w:t>Note:</w:t>
      </w:r>
    </w:p>
    <w:p w14:paraId="5380F8EE" w14:textId="77777777" w:rsidR="00A82CB7" w:rsidRPr="00D32586" w:rsidRDefault="00A82CB7" w:rsidP="00C20999">
      <w:pPr>
        <w:numPr>
          <w:ilvl w:val="0"/>
          <w:numId w:val="24"/>
        </w:numPr>
        <w:tabs>
          <w:tab w:val="left" w:pos="6480"/>
        </w:tabs>
        <w:spacing w:after="0"/>
        <w:ind w:left="360"/>
        <w:contextualSpacing/>
        <w:rPr>
          <w:rFonts w:ascii="Times New Roman" w:eastAsia="Calibri" w:hAnsi="Times New Roman" w:cs="Times New Roman"/>
          <w:sz w:val="18"/>
          <w:szCs w:val="18"/>
        </w:rPr>
      </w:pPr>
      <w:r w:rsidRPr="00D32586">
        <w:rPr>
          <w:rFonts w:ascii="Times New Roman" w:eastAsia="Calibri" w:hAnsi="Times New Roman" w:cs="Times New Roman"/>
          <w:sz w:val="18"/>
          <w:szCs w:val="18"/>
        </w:rPr>
        <w:t>A soft and hard copy of the assignment shall be submitted.</w:t>
      </w:r>
    </w:p>
    <w:p w14:paraId="15DAAB23" w14:textId="77777777" w:rsidR="00A82CB7" w:rsidRPr="00D32586" w:rsidRDefault="00A82CB7" w:rsidP="00C20999">
      <w:pPr>
        <w:numPr>
          <w:ilvl w:val="0"/>
          <w:numId w:val="24"/>
        </w:numPr>
        <w:tabs>
          <w:tab w:val="left" w:pos="6480"/>
        </w:tabs>
        <w:spacing w:after="0"/>
        <w:ind w:left="360"/>
        <w:contextualSpacing/>
        <w:rPr>
          <w:rFonts w:ascii="Times New Roman" w:eastAsia="Calibri" w:hAnsi="Times New Roman" w:cs="Times New Roman"/>
          <w:sz w:val="18"/>
          <w:szCs w:val="18"/>
        </w:rPr>
      </w:pPr>
      <w:r w:rsidRPr="00D32586">
        <w:rPr>
          <w:rFonts w:ascii="Times New Roman" w:eastAsia="Calibri" w:hAnsi="Times New Roman" w:cs="Times New Roman"/>
          <w:sz w:val="18"/>
          <w:szCs w:val="18"/>
        </w:rPr>
        <w:t>The signed copy of the assignment cover sheet shall be retained by the marker.</w:t>
      </w:r>
    </w:p>
    <w:p w14:paraId="00E42E0B" w14:textId="77777777" w:rsidR="00A82CB7" w:rsidRPr="00D32586" w:rsidRDefault="00A82CB7" w:rsidP="00C20999">
      <w:pPr>
        <w:numPr>
          <w:ilvl w:val="0"/>
          <w:numId w:val="24"/>
        </w:numPr>
        <w:tabs>
          <w:tab w:val="left" w:pos="6480"/>
        </w:tabs>
        <w:spacing w:after="0"/>
        <w:ind w:left="360"/>
        <w:contextualSpacing/>
        <w:rPr>
          <w:rFonts w:ascii="Times New Roman" w:eastAsia="Calibri" w:hAnsi="Times New Roman" w:cs="Times New Roman"/>
          <w:sz w:val="18"/>
          <w:szCs w:val="18"/>
        </w:rPr>
      </w:pPr>
      <w:r w:rsidRPr="00D32586">
        <w:rPr>
          <w:rFonts w:ascii="Times New Roman" w:eastAsia="Calibri" w:hAnsi="Times New Roman" w:cs="Times New Roman"/>
          <w:sz w:val="18"/>
          <w:szCs w:val="18"/>
        </w:rPr>
        <w:t xml:space="preserve">If the Turnitin report is required, students </w:t>
      </w:r>
      <w:proofErr w:type="gramStart"/>
      <w:r w:rsidRPr="00D32586">
        <w:rPr>
          <w:rFonts w:ascii="Times New Roman" w:eastAsia="Calibri" w:hAnsi="Times New Roman" w:cs="Times New Roman"/>
          <w:sz w:val="18"/>
          <w:szCs w:val="18"/>
        </w:rPr>
        <w:t>have to</w:t>
      </w:r>
      <w:proofErr w:type="gramEnd"/>
      <w:r w:rsidRPr="00D32586">
        <w:rPr>
          <w:rFonts w:ascii="Times New Roman" w:eastAsia="Calibri" w:hAnsi="Times New Roman" w:cs="Times New Roman"/>
          <w:sz w:val="18"/>
          <w:szCs w:val="18"/>
        </w:rPr>
        <w:t xml:space="preserve"> submit it with the assignment. However, departments may allow students up to </w:t>
      </w:r>
      <w:r w:rsidRPr="00D32586">
        <w:rPr>
          <w:rFonts w:ascii="Times New Roman" w:eastAsia="Calibri" w:hAnsi="Times New Roman" w:cs="Times New Roman"/>
          <w:b/>
          <w:sz w:val="18"/>
          <w:szCs w:val="18"/>
        </w:rPr>
        <w:t>THREE</w:t>
      </w:r>
      <w:r w:rsidRPr="00D32586">
        <w:rPr>
          <w:rFonts w:ascii="Times New Roman" w:eastAsia="Calibri" w:hAnsi="Times New Roman" w:cs="Times New Roman"/>
          <w:sz w:val="18"/>
          <w:szCs w:val="18"/>
        </w:rPr>
        <w:t xml:space="preserve"> (3) working days after submission of the assignment to submit the Turnitin report. The assignment shall only be marked upon the submission of the Turnitin report.</w:t>
      </w:r>
    </w:p>
    <w:p w14:paraId="4CC704AF" w14:textId="02EBE1BC" w:rsidR="00A82CB7" w:rsidRPr="00D32586" w:rsidRDefault="00A82CB7" w:rsidP="00C20999">
      <w:pPr>
        <w:tabs>
          <w:tab w:val="left" w:pos="6480"/>
        </w:tabs>
        <w:spacing w:after="0"/>
        <w:ind w:left="360"/>
        <w:contextualSpacing/>
        <w:rPr>
          <w:rFonts w:ascii="Times New Roman" w:eastAsia="Calibri" w:hAnsi="Times New Roman" w:cs="Times New Roman"/>
          <w:sz w:val="18"/>
          <w:szCs w:val="18"/>
        </w:rPr>
      </w:pPr>
      <w:r w:rsidRPr="00D32586">
        <w:rPr>
          <w:rFonts w:ascii="Times New Roman" w:eastAsia="Calibri" w:hAnsi="Times New Roman" w:cs="Times New Roman"/>
          <w:sz w:val="18"/>
          <w:szCs w:val="18"/>
        </w:rPr>
        <w:t>*Use additional sheets if required.</w:t>
      </w:r>
    </w:p>
    <w:p w14:paraId="0A0B7942" w14:textId="2E3F8B51" w:rsidR="005D4F45" w:rsidRPr="00D32586" w:rsidRDefault="00C74FDD" w:rsidP="00A82CB7">
      <w:pPr>
        <w:pStyle w:val="Body"/>
        <w:tabs>
          <w:tab w:val="left" w:pos="6480"/>
        </w:tabs>
        <w:spacing w:line="240" w:lineRule="auto"/>
        <w:rPr>
          <w:rFonts w:ascii="Times New Roman" w:hAnsi="Times New Roman" w:cs="Times New Roman"/>
        </w:rPr>
      </w:pPr>
      <w:r w:rsidRPr="00D32586">
        <w:rPr>
          <w:rFonts w:ascii="Times New Roman" w:eastAsia="Times New Roman" w:hAnsi="Times New Roman" w:cs="Times New Roman"/>
          <w:noProof/>
          <w:szCs w:val="20"/>
          <w:lang w:val="en-MY" w:eastAsia="en-MY"/>
        </w:rPr>
        <mc:AlternateContent>
          <mc:Choice Requires="wps">
            <w:drawing>
              <wp:anchor distT="0" distB="0" distL="114300" distR="114300" simplePos="0" relativeHeight="251666432" behindDoc="0" locked="0" layoutInCell="1" allowOverlap="1" wp14:anchorId="196D53D7" wp14:editId="75B0E8EF">
                <wp:simplePos x="0" y="0"/>
                <wp:positionH relativeFrom="column">
                  <wp:posOffset>3813175</wp:posOffset>
                </wp:positionH>
                <wp:positionV relativeFrom="paragraph">
                  <wp:posOffset>6350</wp:posOffset>
                </wp:positionV>
                <wp:extent cx="2546985" cy="5810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985" cy="581025"/>
                        </a:xfrm>
                        <a:prstGeom prst="rect">
                          <a:avLst/>
                        </a:prstGeom>
                        <a:solidFill>
                          <a:srgbClr val="FFFFFF"/>
                        </a:solidFill>
                        <a:ln w="9525">
                          <a:noFill/>
                          <a:miter lim="800000"/>
                          <a:headEnd/>
                          <a:tailEnd/>
                        </a:ln>
                      </wps:spPr>
                      <wps:txbx>
                        <w:txbxContent>
                          <w:sdt>
                            <w:sdtPr>
                              <w:rPr>
                                <w:sz w:val="20"/>
                              </w:rPr>
                              <w:id w:val="1752154593"/>
                              <w:docPartObj>
                                <w:docPartGallery w:val="Page Numbers (Bottom of Page)"/>
                                <w:docPartUnique/>
                              </w:docPartObj>
                            </w:sdtPr>
                            <w:sdtEndPr/>
                            <w:sdtContent>
                              <w:sdt>
                                <w:sdtPr>
                                  <w:rPr>
                                    <w:sz w:val="20"/>
                                  </w:rPr>
                                  <w:id w:val="896170907"/>
                                  <w:docPartObj>
                                    <w:docPartGallery w:val="Page Numbers (Top of Page)"/>
                                    <w:docPartUnique/>
                                  </w:docPartObj>
                                </w:sdtPr>
                                <w:sdtEndPr/>
                                <w:sdtContent>
                                  <w:p w14:paraId="037633DD" w14:textId="77777777" w:rsidR="00A82CB7" w:rsidRPr="009665F7" w:rsidRDefault="00A82CB7" w:rsidP="00A82CB7">
                                    <w:pPr>
                                      <w:pStyle w:val="Footer"/>
                                      <w:jc w:val="right"/>
                                      <w:rPr>
                                        <w:sz w:val="20"/>
                                      </w:rPr>
                                    </w:pPr>
                                    <w:r w:rsidRPr="009665F7">
                                      <w:rPr>
                                        <w:i/>
                                        <w:sz w:val="18"/>
                                        <w:szCs w:val="18"/>
                                      </w:rPr>
                                      <w:t>ACA-F-020(010611:01)</w:t>
                                    </w:r>
                                  </w:p>
                                  <w:p w14:paraId="68B06306" w14:textId="77777777" w:rsidR="00A82CB7" w:rsidRPr="00251BFA" w:rsidRDefault="00A82CB7" w:rsidP="00A82CB7">
                                    <w:pPr>
                                      <w:pStyle w:val="Footer"/>
                                      <w:jc w:val="right"/>
                                      <w:rPr>
                                        <w:sz w:val="20"/>
                                      </w:rPr>
                                    </w:pPr>
                                    <w:r w:rsidRPr="00251BFA">
                                      <w:rPr>
                                        <w:sz w:val="20"/>
                                      </w:rPr>
                                      <w:t xml:space="preserve">Page </w:t>
                                    </w:r>
                                    <w:r>
                                      <w:rPr>
                                        <w:b/>
                                        <w:sz w:val="20"/>
                                      </w:rPr>
                                      <w:t>2</w:t>
                                    </w:r>
                                    <w:r w:rsidRPr="00251BFA">
                                      <w:rPr>
                                        <w:sz w:val="20"/>
                                      </w:rPr>
                                      <w:t xml:space="preserve"> of </w:t>
                                    </w:r>
                                    <w:r>
                                      <w:rPr>
                                        <w:b/>
                                        <w:sz w:val="20"/>
                                      </w:rPr>
                                      <w:t>2</w:t>
                                    </w:r>
                                  </w:p>
                                </w:sdtContent>
                              </w:sdt>
                            </w:sdtContent>
                          </w:sdt>
                          <w:p w14:paraId="51D3D0CB" w14:textId="77777777" w:rsidR="00A82CB7" w:rsidRDefault="00A82CB7" w:rsidP="00A82CB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cex="http://schemas.microsoft.com/office/word/2018/wordml/cex" xmlns:w16="http://schemas.microsoft.com/office/word/2018/wordml">
            <w:pict>
              <v:shape w14:anchorId="196D53D7" id="Text Box 5" o:spid="_x0000_s1028" type="#_x0000_t202" style="position:absolute;margin-left:300.25pt;margin-top:.5pt;width:200.55pt;height:45.7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" stroked="f">
                <v:textbox>
                  <w:txbxContent>
                    <w:sdt>
                      <w:sdtPr>
                        <w:rPr>
                          <w:sz w:val="20"/>
                        </w:rPr>
                        <w:id w:val="1752154593"/>
                        <w:docPartObj>
                          <w:docPartGallery w:val="Page Numbers (Bottom of Page)"/>
                          <w:docPartUnique/>
                        </w:docPartObj>
                      </w:sdtPr>
                      <w:sdtEndPr/>
                      <w:sdtContent>
                        <w:sdt>
                          <w:sdtPr>
                            <w:rPr>
                              <w:sz w:val="20"/>
                            </w:rPr>
                            <w:id w:val="896170907"/>
                            <w:docPartObj>
                              <w:docPartGallery w:val="Page Numbers (Top of Page)"/>
                              <w:docPartUnique/>
                            </w:docPartObj>
                          </w:sdtPr>
                          <w:sdtEndPr/>
                          <w:sdtContent>
                            <w:p w14:paraId="037633DD" w14:textId="77777777" w:rsidR="00A82CB7" w:rsidRPr="009665F7" w:rsidRDefault="00A82CB7" w:rsidP="00A82CB7">
                              <w:pPr>
                                <w:pStyle w:val="Footer"/>
                                <w:jc w:val="right"/>
                                <w:rPr>
                                  <w:sz w:val="20"/>
                                </w:rPr>
                              </w:pPr>
                              <w:r w:rsidRPr="009665F7">
                                <w:rPr>
                                  <w:i/>
                                  <w:sz w:val="18"/>
                                  <w:szCs w:val="18"/>
                                </w:rPr>
                                <w:t>ACA-F-020(010611:01)</w:t>
                              </w:r>
                            </w:p>
                            <w:p w14:paraId="68B06306" w14:textId="77777777" w:rsidR="00A82CB7" w:rsidRPr="00251BFA" w:rsidRDefault="00A82CB7" w:rsidP="00A82CB7">
                              <w:pPr>
                                <w:pStyle w:val="Footer"/>
                                <w:jc w:val="right"/>
                                <w:rPr>
                                  <w:sz w:val="20"/>
                                </w:rPr>
                              </w:pPr>
                              <w:r w:rsidRPr="00251BFA">
                                <w:rPr>
                                  <w:sz w:val="20"/>
                                </w:rPr>
                                <w:t xml:space="preserve">Page </w:t>
                              </w:r>
                              <w:r>
                                <w:rPr>
                                  <w:b/>
                                  <w:sz w:val="20"/>
                                </w:rPr>
                                <w:t>2</w:t>
                              </w:r>
                              <w:r w:rsidRPr="00251BFA">
                                <w:rPr>
                                  <w:sz w:val="20"/>
                                </w:rPr>
                                <w:t xml:space="preserve"> of </w:t>
                              </w:r>
                              <w:r>
                                <w:rPr>
                                  <w:b/>
                                  <w:sz w:val="20"/>
                                </w:rPr>
                                <w:t>2</w:t>
                              </w:r>
                            </w:p>
                          </w:sdtContent>
                        </w:sdt>
                      </w:sdtContent>
                    </w:sdt>
                    <w:p w14:paraId="51D3D0CB" w14:textId="77777777" w:rsidR="00A82CB7" w:rsidRDefault="00A82CB7" w:rsidP="00A82CB7"/>
                  </w:txbxContent>
                </v:textbox>
              </v:shape>
            </w:pict>
          </mc:Fallback>
        </mc:AlternateContent>
      </w:r>
    </w:p>
    <w:sectPr w:rsidR="005D4F45" w:rsidRPr="00D32586" w:rsidSect="00CD1410">
      <w:pgSz w:w="11900" w:h="16840" w:code="9"/>
      <w:pgMar w:top="1008" w:right="1440" w:bottom="864"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KUMARAN, SEETHA LETCHUMI" w:date="2020-09-04T11:21:00Z" w:initials="SSL">
    <w:p w14:paraId="3DC19DEF" w14:textId="47D4A31B" w:rsidR="00E07CC7" w:rsidRDefault="00E07CC7">
      <w:pPr>
        <w:pStyle w:val="CommentText"/>
      </w:pPr>
      <w:r>
        <w:rPr>
          <w:rStyle w:val="CommentReference"/>
        </w:rPr>
        <w:annotationRef/>
      </w:r>
    </w:p>
  </w:comment>
  <w:comment w:id="1" w:author="SUKUMARAN, SEETHA LETCHUMI" w:date="2020-09-04T11:21:00Z" w:initials="SSL">
    <w:p w14:paraId="5C5F4D8B" w14:textId="2161722A" w:rsidR="00E07CC7" w:rsidRDefault="00E07CC7">
      <w:pPr>
        <w:pStyle w:val="CommentText"/>
      </w:pPr>
      <w:r>
        <w:rPr>
          <w:rStyle w:val="CommentReference"/>
        </w:rPr>
        <w:annotationRef/>
      </w:r>
      <w:proofErr w:type="spellStart"/>
      <w:r>
        <w:t>Isnt</w:t>
      </w:r>
      <w:proofErr w:type="spellEnd"/>
      <w:r>
        <w:t xml:space="preserve"> the name changed?</w:t>
      </w:r>
    </w:p>
  </w:comment>
  <w:comment w:id="7" w:author="SUKUMARAN, SEETHA LETCHUMI" w:date="2020-09-04T11:23:00Z" w:initials="SSL">
    <w:p w14:paraId="32656883" w14:textId="68BDA9DA" w:rsidR="00E07CC7" w:rsidRDefault="00E07CC7">
      <w:pPr>
        <w:pStyle w:val="CommentText"/>
      </w:pPr>
      <w:r>
        <w:rPr>
          <w:rStyle w:val="CommentReference"/>
        </w:rPr>
        <w:annotationRef/>
      </w:r>
      <w:r>
        <w:t>Grammatical error</w:t>
      </w:r>
    </w:p>
  </w:comment>
  <w:comment w:id="16" w:author="SUKUMARAN, SEETHA LETCHUMI" w:date="2020-09-04T11:23:00Z" w:initials="SSL">
    <w:p w14:paraId="2C3F708B" w14:textId="47729D40" w:rsidR="00E07CC7" w:rsidRDefault="00E07CC7">
      <w:pPr>
        <w:pStyle w:val="CommentText"/>
      </w:pPr>
      <w:r>
        <w:rPr>
          <w:rStyle w:val="CommentReference"/>
        </w:rPr>
        <w:annotationRef/>
      </w:r>
      <w:r>
        <w:t>Grammatical error</w:t>
      </w:r>
    </w:p>
  </w:comment>
  <w:comment w:id="26" w:author="SUKUMARAN, SEETHA LETCHUMI" w:date="2020-09-04T12:10:00Z" w:initials="SSL">
    <w:p w14:paraId="70B9A11B" w14:textId="77400CB2" w:rsidR="00154067" w:rsidRDefault="00154067">
      <w:pPr>
        <w:pStyle w:val="CommentText"/>
      </w:pPr>
      <w:r>
        <w:rPr>
          <w:rStyle w:val="CommentReference"/>
        </w:rPr>
        <w:annotationRef/>
      </w:r>
      <w:r>
        <w:t>LMS link?</w:t>
      </w:r>
    </w:p>
  </w:comment>
  <w:comment w:id="29" w:author="SUKUMARAN, SEETHA LETCHUMI" w:date="2020-09-04T11:50:00Z" w:initials="SSL">
    <w:p w14:paraId="5A94926D" w14:textId="556C748E" w:rsidR="0066585F" w:rsidRDefault="0066585F">
      <w:pPr>
        <w:pStyle w:val="CommentText"/>
      </w:pPr>
      <w:r>
        <w:rPr>
          <w:rStyle w:val="CommentReference"/>
        </w:rPr>
        <w:annotationRef/>
      </w:r>
      <w:r>
        <w:t>Unclear on the words – selected approach.</w:t>
      </w:r>
    </w:p>
  </w:comment>
  <w:comment w:id="30" w:author="SUKUMARAN, SEETHA LETCHUMI" w:date="2020-09-04T12:08:00Z" w:initials="SSL">
    <w:p w14:paraId="187E983D" w14:textId="77777777" w:rsidR="00154067" w:rsidRDefault="00154067" w:rsidP="00154067">
      <w:pPr>
        <w:pStyle w:val="CommentText"/>
      </w:pPr>
      <w:r>
        <w:rPr>
          <w:rStyle w:val="CommentReference"/>
        </w:rPr>
        <w:annotationRef/>
      </w:r>
      <w:r>
        <w:t>Is there a template for peer evaluation to guide the students?</w:t>
      </w:r>
    </w:p>
    <w:p w14:paraId="164A370F" w14:textId="4BA3157B" w:rsidR="00154067" w:rsidRDefault="00154067">
      <w:pPr>
        <w:pStyle w:val="CommentText"/>
      </w:pPr>
    </w:p>
  </w:comment>
  <w:comment w:id="31" w:author="SUKUMARAN, SEETHA LETCHUMI" w:date="2020-09-04T12:04:00Z" w:initials="SSL">
    <w:p w14:paraId="08281499" w14:textId="2D172D48" w:rsidR="00154067" w:rsidRDefault="00154067">
      <w:pPr>
        <w:pStyle w:val="CommentText"/>
      </w:pPr>
      <w:r>
        <w:rPr>
          <w:rStyle w:val="CommentReference"/>
        </w:rPr>
        <w:annotationRef/>
      </w:r>
      <w:r>
        <w:t>Name?</w:t>
      </w:r>
    </w:p>
  </w:comment>
  <w:comment w:id="34" w:author="SUKUMARAN, SEETHA LETCHUMI" w:date="2020-09-04T12:02:00Z" w:initials="SSL">
    <w:p w14:paraId="6E1ACFB9" w14:textId="5868FEA1" w:rsidR="00154067" w:rsidRDefault="00154067">
      <w:pPr>
        <w:pStyle w:val="CommentText"/>
      </w:pPr>
      <w:r>
        <w:rPr>
          <w:rStyle w:val="CommentReference"/>
        </w:rPr>
        <w:annotationRef/>
      </w:r>
      <w:r>
        <w:t>Semester 3</w:t>
      </w:r>
    </w:p>
  </w:comment>
  <w:comment w:id="45" w:author="SUKUMARAN, SEETHA LETCHUMI" w:date="2020-09-04T12:11:00Z" w:initials="SSL">
    <w:p w14:paraId="0F200FE5" w14:textId="60B8CF8E" w:rsidR="00154067" w:rsidRDefault="00154067">
      <w:pPr>
        <w:pStyle w:val="CommentText"/>
      </w:pPr>
      <w:r>
        <w:rPr>
          <w:rStyle w:val="CommentReference"/>
        </w:rPr>
        <w:annotationRef/>
      </w:r>
      <w:r>
        <w:t xml:space="preserve">Penalty for </w:t>
      </w:r>
      <w:proofErr w:type="spellStart"/>
      <w:r>
        <w:t>Plaigairism</w:t>
      </w:r>
      <w:proofErr w:type="spellEnd"/>
      <w:r>
        <w:t>?</w:t>
      </w:r>
    </w:p>
  </w:comment>
  <w:comment w:id="46" w:author="SUKUMARAN, SEETHA LETCHUMI" w:date="2020-09-04T11:39:00Z" w:initials="SSL">
    <w:p w14:paraId="18E4E2E2" w14:textId="2A4CDA0C" w:rsidR="00077172" w:rsidRDefault="00077172">
      <w:pPr>
        <w:pStyle w:val="CommentText"/>
      </w:pPr>
      <w:r>
        <w:rPr>
          <w:rStyle w:val="CommentReference"/>
        </w:rPr>
        <w:annotationRef/>
      </w:r>
      <w:r>
        <w:t>Name??</w:t>
      </w:r>
      <w:r w:rsidR="0066585F">
        <w:t xml:space="preserve"> Systems Architecture and Design</w:t>
      </w:r>
    </w:p>
  </w:comment>
  <w:comment w:id="47" w:author="SUKUMARAN, SEETHA LETCHUMI" w:date="2020-09-04T11:48:00Z" w:initials="SSL">
    <w:p w14:paraId="4D827EF1" w14:textId="70F93340" w:rsidR="0066585F" w:rsidRDefault="0066585F">
      <w:pPr>
        <w:pStyle w:val="CommentText"/>
      </w:pPr>
      <w:r>
        <w:rPr>
          <w:rStyle w:val="CommentReference"/>
        </w:rPr>
        <w:annotationRef/>
      </w:r>
      <w:r>
        <w:t xml:space="preserve">9 Oct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19DEF" w15:done="0"/>
  <w15:commentEx w15:paraId="5C5F4D8B" w15:done="0"/>
  <w15:commentEx w15:paraId="32656883" w15:done="0"/>
  <w15:commentEx w15:paraId="2C3F708B" w15:done="0"/>
  <w15:commentEx w15:paraId="70B9A11B" w15:done="0"/>
  <w15:commentEx w15:paraId="5A94926D" w15:done="0"/>
  <w15:commentEx w15:paraId="164A370F" w15:done="0"/>
  <w15:commentEx w15:paraId="08281499" w15:done="0"/>
  <w15:commentEx w15:paraId="6E1ACFB9" w15:done="0"/>
  <w15:commentEx w15:paraId="0F200FE5" w15:done="0"/>
  <w15:commentEx w15:paraId="18E4E2E2" w15:done="0"/>
  <w15:commentEx w15:paraId="4D827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A19F" w16cex:dateUtc="2020-09-04T03:21:00Z"/>
  <w16cex:commentExtensible w16cex:durableId="22FCA1A7" w16cex:dateUtc="2020-09-04T03:21:00Z"/>
  <w16cex:commentExtensible w16cex:durableId="22FCA21F" w16cex:dateUtc="2020-09-04T03:23:00Z"/>
  <w16cex:commentExtensible w16cex:durableId="22FCA24F" w16cex:dateUtc="2020-09-04T03:23:00Z"/>
  <w16cex:commentExtensible w16cex:durableId="22FCAD1F" w16cex:dateUtc="2020-09-04T04:10:00Z"/>
  <w16cex:commentExtensible w16cex:durableId="22FCA88F" w16cex:dateUtc="2020-09-04T03:50:00Z"/>
  <w16cex:commentExtensible w16cex:durableId="22FCACB2" w16cex:dateUtc="2020-09-04T04:08:00Z"/>
  <w16cex:commentExtensible w16cex:durableId="22FCABBB" w16cex:dateUtc="2020-09-04T04:04:00Z"/>
  <w16cex:commentExtensible w16cex:durableId="22FCAB4D" w16cex:dateUtc="2020-09-04T04:02:00Z"/>
  <w16cex:commentExtensible w16cex:durableId="22FCAD8A" w16cex:dateUtc="2020-09-04T04:11:00Z"/>
  <w16cex:commentExtensible w16cex:durableId="22FCA5E0" w16cex:dateUtc="2020-09-04T03:39:00Z"/>
  <w16cex:commentExtensible w16cex:durableId="22FCA81E" w16cex:dateUtc="2020-09-04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19DEF" w16cid:durableId="22FCA19F"/>
  <w16cid:commentId w16cid:paraId="5C5F4D8B" w16cid:durableId="22FCA1A7"/>
  <w16cid:commentId w16cid:paraId="32656883" w16cid:durableId="22FCA21F"/>
  <w16cid:commentId w16cid:paraId="2C3F708B" w16cid:durableId="22FCA24F"/>
  <w16cid:commentId w16cid:paraId="70B9A11B" w16cid:durableId="22FCAD1F"/>
  <w16cid:commentId w16cid:paraId="5A94926D" w16cid:durableId="22FCA88F"/>
  <w16cid:commentId w16cid:paraId="164A370F" w16cid:durableId="22FCACB2"/>
  <w16cid:commentId w16cid:paraId="08281499" w16cid:durableId="22FCABBB"/>
  <w16cid:commentId w16cid:paraId="6E1ACFB9" w16cid:durableId="22FCAB4D"/>
  <w16cid:commentId w16cid:paraId="0F200FE5" w16cid:durableId="22FCAD8A"/>
  <w16cid:commentId w16cid:paraId="18E4E2E2" w16cid:durableId="22FCA5E0"/>
  <w16cid:commentId w16cid:paraId="4D827EF1" w16cid:durableId="22FCA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5B4F0" w14:textId="77777777" w:rsidR="00D43C1E" w:rsidRDefault="00D43C1E">
      <w:r>
        <w:separator/>
      </w:r>
    </w:p>
  </w:endnote>
  <w:endnote w:type="continuationSeparator" w:id="0">
    <w:p w14:paraId="23D6C315" w14:textId="77777777" w:rsidR="00D43C1E" w:rsidRDefault="00D43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Bold">
    <w:altName w:val="Trebuchet MS"/>
    <w:panose1 w:val="020B0703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E7AD0" w14:textId="77777777" w:rsidR="004D77B8" w:rsidRDefault="004D77B8">
    <w:pPr>
      <w:pStyle w:val="Footer"/>
      <w:jc w:val="right"/>
    </w:pPr>
    <w:r>
      <w:t xml:space="preserve"> </w:t>
    </w:r>
    <w:sdt>
      <w:sdtPr>
        <w:id w:val="-32066917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1A20DC" w14:textId="77777777" w:rsidR="005D4F45" w:rsidRDefault="005D4F4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E14C1" w14:textId="77777777" w:rsidR="00D43C1E" w:rsidRDefault="00D43C1E">
      <w:r>
        <w:separator/>
      </w:r>
    </w:p>
  </w:footnote>
  <w:footnote w:type="continuationSeparator" w:id="0">
    <w:p w14:paraId="275549EB" w14:textId="77777777" w:rsidR="00D43C1E" w:rsidRDefault="00D43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26E"/>
    <w:multiLevelType w:val="hybridMultilevel"/>
    <w:tmpl w:val="C218AC5A"/>
    <w:lvl w:ilvl="0" w:tplc="9EF6B406">
      <w:numFmt w:val="bullet"/>
      <w:lvlText w:val="-"/>
      <w:lvlJc w:val="left"/>
      <w:pPr>
        <w:ind w:left="720" w:hanging="360"/>
      </w:pPr>
      <w:rPr>
        <w:rFonts w:ascii="Times New Roman" w:eastAsia="Times New Roman" w:hAnsi="Times New Roman" w:cs="Times New Roman"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49F7702"/>
    <w:multiLevelType w:val="multilevel"/>
    <w:tmpl w:val="CF4A05C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15:restartNumberingAfterBreak="0">
    <w:nsid w:val="087A61C3"/>
    <w:multiLevelType w:val="hybridMultilevel"/>
    <w:tmpl w:val="D7E0284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FD92894"/>
    <w:multiLevelType w:val="hybridMultilevel"/>
    <w:tmpl w:val="E0941B9E"/>
    <w:lvl w:ilvl="0" w:tplc="EF645A7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51F91"/>
    <w:multiLevelType w:val="multilevel"/>
    <w:tmpl w:val="7078218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15:restartNumberingAfterBreak="0">
    <w:nsid w:val="12964835"/>
    <w:multiLevelType w:val="multilevel"/>
    <w:tmpl w:val="D8D84DEA"/>
    <w:styleLink w:val="List1"/>
    <w:lvl w:ilvl="0">
      <w:numFmt w:val="bullet"/>
      <w:lvlText w:val="•"/>
      <w:lvlJc w:val="left"/>
      <w:pPr>
        <w:tabs>
          <w:tab w:val="num" w:pos="1080"/>
        </w:tabs>
        <w:ind w:left="1080" w:hanging="360"/>
      </w:pPr>
      <w:rPr>
        <w:position w:val="0"/>
        <w:sz w:val="22"/>
        <w:szCs w:val="22"/>
      </w:rPr>
    </w:lvl>
    <w:lvl w:ilvl="1">
      <w:start w:val="1"/>
      <w:numFmt w:val="bullet"/>
      <w:lvlText w:val="o"/>
      <w:lvlJc w:val="left"/>
      <w:pPr>
        <w:tabs>
          <w:tab w:val="num" w:pos="1800"/>
        </w:tabs>
        <w:ind w:left="1800" w:hanging="360"/>
      </w:pPr>
      <w:rPr>
        <w:position w:val="0"/>
        <w:sz w:val="24"/>
        <w:szCs w:val="24"/>
      </w:rPr>
    </w:lvl>
    <w:lvl w:ilvl="2">
      <w:start w:val="1"/>
      <w:numFmt w:val="bullet"/>
      <w:lvlText w:val="▪"/>
      <w:lvlJc w:val="left"/>
      <w:pPr>
        <w:tabs>
          <w:tab w:val="num" w:pos="2520"/>
        </w:tabs>
        <w:ind w:left="2520" w:hanging="360"/>
      </w:pPr>
      <w:rPr>
        <w:position w:val="0"/>
        <w:sz w:val="24"/>
        <w:szCs w:val="24"/>
      </w:rPr>
    </w:lvl>
    <w:lvl w:ilvl="3">
      <w:start w:val="1"/>
      <w:numFmt w:val="bullet"/>
      <w:lvlText w:val="•"/>
      <w:lvlJc w:val="left"/>
      <w:pPr>
        <w:tabs>
          <w:tab w:val="num" w:pos="3240"/>
        </w:tabs>
        <w:ind w:left="3240" w:hanging="360"/>
      </w:pPr>
      <w:rPr>
        <w:position w:val="0"/>
        <w:sz w:val="24"/>
        <w:szCs w:val="24"/>
      </w:rPr>
    </w:lvl>
    <w:lvl w:ilvl="4">
      <w:start w:val="1"/>
      <w:numFmt w:val="bullet"/>
      <w:lvlText w:val="o"/>
      <w:lvlJc w:val="left"/>
      <w:pPr>
        <w:tabs>
          <w:tab w:val="num" w:pos="3960"/>
        </w:tabs>
        <w:ind w:left="3960" w:hanging="360"/>
      </w:pPr>
      <w:rPr>
        <w:position w:val="0"/>
        <w:sz w:val="24"/>
        <w:szCs w:val="24"/>
      </w:rPr>
    </w:lvl>
    <w:lvl w:ilvl="5">
      <w:start w:val="1"/>
      <w:numFmt w:val="bullet"/>
      <w:lvlText w:val="▪"/>
      <w:lvlJc w:val="left"/>
      <w:pPr>
        <w:tabs>
          <w:tab w:val="num" w:pos="4680"/>
        </w:tabs>
        <w:ind w:left="4680" w:hanging="360"/>
      </w:pPr>
      <w:rPr>
        <w:position w:val="0"/>
        <w:sz w:val="24"/>
        <w:szCs w:val="24"/>
      </w:rPr>
    </w:lvl>
    <w:lvl w:ilvl="6">
      <w:start w:val="1"/>
      <w:numFmt w:val="bullet"/>
      <w:lvlText w:val="•"/>
      <w:lvlJc w:val="left"/>
      <w:pPr>
        <w:tabs>
          <w:tab w:val="num" w:pos="5400"/>
        </w:tabs>
        <w:ind w:left="5400" w:hanging="360"/>
      </w:pPr>
      <w:rPr>
        <w:position w:val="0"/>
        <w:sz w:val="24"/>
        <w:szCs w:val="24"/>
      </w:rPr>
    </w:lvl>
    <w:lvl w:ilvl="7">
      <w:start w:val="1"/>
      <w:numFmt w:val="bullet"/>
      <w:lvlText w:val="o"/>
      <w:lvlJc w:val="left"/>
      <w:pPr>
        <w:tabs>
          <w:tab w:val="num" w:pos="6120"/>
        </w:tabs>
        <w:ind w:left="6120" w:hanging="360"/>
      </w:pPr>
      <w:rPr>
        <w:position w:val="0"/>
        <w:sz w:val="24"/>
        <w:szCs w:val="24"/>
      </w:rPr>
    </w:lvl>
    <w:lvl w:ilvl="8">
      <w:start w:val="1"/>
      <w:numFmt w:val="bullet"/>
      <w:lvlText w:val="▪"/>
      <w:lvlJc w:val="left"/>
      <w:pPr>
        <w:tabs>
          <w:tab w:val="num" w:pos="6840"/>
        </w:tabs>
        <w:ind w:left="6840" w:hanging="360"/>
      </w:pPr>
      <w:rPr>
        <w:position w:val="0"/>
        <w:sz w:val="24"/>
        <w:szCs w:val="24"/>
      </w:rPr>
    </w:lvl>
  </w:abstractNum>
  <w:abstractNum w:abstractNumId="6" w15:restartNumberingAfterBreak="0">
    <w:nsid w:val="13973981"/>
    <w:multiLevelType w:val="multilevel"/>
    <w:tmpl w:val="AF18AA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15:restartNumberingAfterBreak="0">
    <w:nsid w:val="1A060909"/>
    <w:multiLevelType w:val="hybridMultilevel"/>
    <w:tmpl w:val="EA820D68"/>
    <w:lvl w:ilvl="0" w:tplc="068C6346">
      <w:start w:val="29"/>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DD07B28"/>
    <w:multiLevelType w:val="multilevel"/>
    <w:tmpl w:val="E4FAE53A"/>
    <w:styleLink w:val="List31"/>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380"/>
        </w:tabs>
        <w:ind w:left="1380" w:hanging="300"/>
      </w:pPr>
      <w:rPr>
        <w:position w:val="0"/>
        <w:sz w:val="20"/>
        <w:szCs w:val="20"/>
        <w:rtl w:val="0"/>
      </w:rPr>
    </w:lvl>
    <w:lvl w:ilvl="2">
      <w:start w:val="1"/>
      <w:numFmt w:val="bullet"/>
      <w:lvlText w:val="▪"/>
      <w:lvlJc w:val="left"/>
      <w:pPr>
        <w:tabs>
          <w:tab w:val="num" w:pos="2100"/>
        </w:tabs>
        <w:ind w:left="2100" w:hanging="300"/>
      </w:pPr>
      <w:rPr>
        <w:position w:val="0"/>
        <w:sz w:val="20"/>
        <w:szCs w:val="20"/>
        <w:rtl w:val="0"/>
      </w:rPr>
    </w:lvl>
    <w:lvl w:ilvl="3">
      <w:start w:val="1"/>
      <w:numFmt w:val="bullet"/>
      <w:lvlText w:val="•"/>
      <w:lvlJc w:val="left"/>
      <w:pPr>
        <w:tabs>
          <w:tab w:val="num" w:pos="2820"/>
        </w:tabs>
        <w:ind w:left="2820" w:hanging="300"/>
      </w:pPr>
      <w:rPr>
        <w:position w:val="0"/>
        <w:sz w:val="20"/>
        <w:szCs w:val="20"/>
        <w:rtl w:val="0"/>
      </w:rPr>
    </w:lvl>
    <w:lvl w:ilvl="4">
      <w:start w:val="1"/>
      <w:numFmt w:val="bullet"/>
      <w:lvlText w:val="o"/>
      <w:lvlJc w:val="left"/>
      <w:pPr>
        <w:tabs>
          <w:tab w:val="num" w:pos="3540"/>
        </w:tabs>
        <w:ind w:left="3540" w:hanging="300"/>
      </w:pPr>
      <w:rPr>
        <w:position w:val="0"/>
        <w:sz w:val="20"/>
        <w:szCs w:val="20"/>
        <w:rtl w:val="0"/>
      </w:rPr>
    </w:lvl>
    <w:lvl w:ilvl="5">
      <w:start w:val="1"/>
      <w:numFmt w:val="bullet"/>
      <w:lvlText w:val="▪"/>
      <w:lvlJc w:val="left"/>
      <w:pPr>
        <w:tabs>
          <w:tab w:val="num" w:pos="4260"/>
        </w:tabs>
        <w:ind w:left="4260" w:hanging="300"/>
      </w:pPr>
      <w:rPr>
        <w:position w:val="0"/>
        <w:sz w:val="20"/>
        <w:szCs w:val="20"/>
        <w:rtl w:val="0"/>
      </w:rPr>
    </w:lvl>
    <w:lvl w:ilvl="6">
      <w:start w:val="1"/>
      <w:numFmt w:val="bullet"/>
      <w:lvlText w:val="•"/>
      <w:lvlJc w:val="left"/>
      <w:pPr>
        <w:tabs>
          <w:tab w:val="num" w:pos="4980"/>
        </w:tabs>
        <w:ind w:left="4980" w:hanging="300"/>
      </w:pPr>
      <w:rPr>
        <w:position w:val="0"/>
        <w:sz w:val="20"/>
        <w:szCs w:val="20"/>
        <w:rtl w:val="0"/>
      </w:rPr>
    </w:lvl>
    <w:lvl w:ilvl="7">
      <w:start w:val="1"/>
      <w:numFmt w:val="bullet"/>
      <w:lvlText w:val="o"/>
      <w:lvlJc w:val="left"/>
      <w:pPr>
        <w:tabs>
          <w:tab w:val="num" w:pos="5700"/>
        </w:tabs>
        <w:ind w:left="5700" w:hanging="300"/>
      </w:pPr>
      <w:rPr>
        <w:position w:val="0"/>
        <w:sz w:val="20"/>
        <w:szCs w:val="20"/>
        <w:rtl w:val="0"/>
      </w:rPr>
    </w:lvl>
    <w:lvl w:ilvl="8">
      <w:start w:val="1"/>
      <w:numFmt w:val="bullet"/>
      <w:lvlText w:val="▪"/>
      <w:lvlJc w:val="left"/>
      <w:pPr>
        <w:tabs>
          <w:tab w:val="num" w:pos="6420"/>
        </w:tabs>
        <w:ind w:left="6420" w:hanging="300"/>
      </w:pPr>
      <w:rPr>
        <w:position w:val="0"/>
        <w:sz w:val="20"/>
        <w:szCs w:val="20"/>
        <w:rtl w:val="0"/>
      </w:rPr>
    </w:lvl>
  </w:abstractNum>
  <w:abstractNum w:abstractNumId="9" w15:restartNumberingAfterBreak="0">
    <w:nsid w:val="1E402DC9"/>
    <w:multiLevelType w:val="hybridMultilevel"/>
    <w:tmpl w:val="75D4BD02"/>
    <w:lvl w:ilvl="0" w:tplc="E2601E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85DDA"/>
    <w:multiLevelType w:val="multilevel"/>
    <w:tmpl w:val="86B42A04"/>
    <w:lvl w:ilvl="0">
      <w:start w:val="1"/>
      <w:numFmt w:val="decimal"/>
      <w:lvlText w:val="%1."/>
      <w:lvlJc w:val="left"/>
      <w:pPr>
        <w:tabs>
          <w:tab w:val="num" w:pos="360"/>
        </w:tabs>
        <w:ind w:left="360" w:hanging="360"/>
      </w:pPr>
      <w:rPr>
        <w:rFonts w:ascii="Times New Roman Bold" w:eastAsia="Times New Roman Bold" w:hAnsi="Times New Roman Bold" w:cs="Times New Roman Bold"/>
        <w:b w:val="0"/>
        <w:bCs w:val="0"/>
        <w:position w:val="0"/>
        <w:sz w:val="24"/>
        <w:szCs w:val="24"/>
      </w:rPr>
    </w:lvl>
    <w:lvl w:ilvl="1">
      <w:start w:val="1"/>
      <w:numFmt w:val="lowerLetter"/>
      <w:lvlText w:val="%2."/>
      <w:lvlJc w:val="left"/>
      <w:pPr>
        <w:tabs>
          <w:tab w:val="num" w:pos="1080"/>
        </w:tabs>
        <w:ind w:left="1080" w:hanging="360"/>
      </w:pPr>
      <w:rPr>
        <w:rFonts w:ascii="Times New Roman Bold" w:eastAsia="Times New Roman Bold" w:hAnsi="Times New Roman Bold" w:cs="Times New Roman Bold"/>
        <w:b w:val="0"/>
        <w:bCs w:val="0"/>
        <w:position w:val="0"/>
        <w:sz w:val="24"/>
        <w:szCs w:val="24"/>
      </w:rPr>
    </w:lvl>
    <w:lvl w:ilvl="2">
      <w:start w:val="1"/>
      <w:numFmt w:val="lowerRoman"/>
      <w:lvlText w:val="%3."/>
      <w:lvlJc w:val="left"/>
      <w:pPr>
        <w:tabs>
          <w:tab w:val="num" w:pos="1800"/>
        </w:tabs>
        <w:ind w:left="1800" w:hanging="296"/>
      </w:pPr>
      <w:rPr>
        <w:rFonts w:ascii="Times New Roman Bold" w:eastAsia="Times New Roman Bold" w:hAnsi="Times New Roman Bold" w:cs="Times New Roman Bold"/>
        <w:b w:val="0"/>
        <w:bCs w:val="0"/>
        <w:position w:val="0"/>
        <w:sz w:val="24"/>
        <w:szCs w:val="24"/>
      </w:rPr>
    </w:lvl>
    <w:lvl w:ilvl="3">
      <w:start w:val="1"/>
      <w:numFmt w:val="decimal"/>
      <w:lvlText w:val="%4."/>
      <w:lvlJc w:val="left"/>
      <w:pPr>
        <w:tabs>
          <w:tab w:val="num" w:pos="2520"/>
        </w:tabs>
        <w:ind w:left="2520" w:hanging="360"/>
      </w:pPr>
      <w:rPr>
        <w:rFonts w:ascii="Times New Roman Bold" w:eastAsia="Times New Roman Bold" w:hAnsi="Times New Roman Bold" w:cs="Times New Roman Bold"/>
        <w:b w:val="0"/>
        <w:bCs w:val="0"/>
        <w:position w:val="0"/>
        <w:sz w:val="24"/>
        <w:szCs w:val="24"/>
      </w:rPr>
    </w:lvl>
    <w:lvl w:ilvl="4">
      <w:start w:val="1"/>
      <w:numFmt w:val="lowerLetter"/>
      <w:lvlText w:val="%5."/>
      <w:lvlJc w:val="left"/>
      <w:pPr>
        <w:tabs>
          <w:tab w:val="num" w:pos="3240"/>
        </w:tabs>
        <w:ind w:left="3240" w:hanging="360"/>
      </w:pPr>
      <w:rPr>
        <w:rFonts w:ascii="Times New Roman Bold" w:eastAsia="Times New Roman Bold" w:hAnsi="Times New Roman Bold" w:cs="Times New Roman Bold"/>
        <w:b w:val="0"/>
        <w:bCs w:val="0"/>
        <w:position w:val="0"/>
        <w:sz w:val="24"/>
        <w:szCs w:val="24"/>
      </w:rPr>
    </w:lvl>
    <w:lvl w:ilvl="5">
      <w:start w:val="1"/>
      <w:numFmt w:val="lowerRoman"/>
      <w:lvlText w:val="%6."/>
      <w:lvlJc w:val="left"/>
      <w:pPr>
        <w:tabs>
          <w:tab w:val="num" w:pos="3960"/>
        </w:tabs>
        <w:ind w:left="3960" w:hanging="296"/>
      </w:pPr>
      <w:rPr>
        <w:rFonts w:ascii="Times New Roman Bold" w:eastAsia="Times New Roman Bold" w:hAnsi="Times New Roman Bold" w:cs="Times New Roman Bold"/>
        <w:b w:val="0"/>
        <w:bCs w:val="0"/>
        <w:position w:val="0"/>
        <w:sz w:val="24"/>
        <w:szCs w:val="24"/>
      </w:rPr>
    </w:lvl>
    <w:lvl w:ilvl="6">
      <w:start w:val="1"/>
      <w:numFmt w:val="decimal"/>
      <w:lvlText w:val="%7."/>
      <w:lvlJc w:val="left"/>
      <w:pPr>
        <w:tabs>
          <w:tab w:val="num" w:pos="4680"/>
        </w:tabs>
        <w:ind w:left="4680" w:hanging="360"/>
      </w:pPr>
      <w:rPr>
        <w:rFonts w:ascii="Times New Roman Bold" w:eastAsia="Times New Roman Bold" w:hAnsi="Times New Roman Bold" w:cs="Times New Roman Bold"/>
        <w:b w:val="0"/>
        <w:bCs w:val="0"/>
        <w:position w:val="0"/>
        <w:sz w:val="24"/>
        <w:szCs w:val="24"/>
      </w:rPr>
    </w:lvl>
    <w:lvl w:ilvl="7">
      <w:start w:val="1"/>
      <w:numFmt w:val="lowerLetter"/>
      <w:lvlText w:val="%8."/>
      <w:lvlJc w:val="left"/>
      <w:pPr>
        <w:tabs>
          <w:tab w:val="num" w:pos="5400"/>
        </w:tabs>
        <w:ind w:left="5400" w:hanging="360"/>
      </w:pPr>
      <w:rPr>
        <w:rFonts w:ascii="Times New Roman Bold" w:eastAsia="Times New Roman Bold" w:hAnsi="Times New Roman Bold" w:cs="Times New Roman Bold"/>
        <w:b w:val="0"/>
        <w:bCs w:val="0"/>
        <w:position w:val="0"/>
        <w:sz w:val="24"/>
        <w:szCs w:val="24"/>
      </w:rPr>
    </w:lvl>
    <w:lvl w:ilvl="8">
      <w:start w:val="1"/>
      <w:numFmt w:val="lowerRoman"/>
      <w:lvlText w:val="%9."/>
      <w:lvlJc w:val="left"/>
      <w:pPr>
        <w:tabs>
          <w:tab w:val="num" w:pos="6120"/>
        </w:tabs>
        <w:ind w:left="6120" w:hanging="296"/>
      </w:pPr>
      <w:rPr>
        <w:rFonts w:ascii="Times New Roman Bold" w:eastAsia="Times New Roman Bold" w:hAnsi="Times New Roman Bold" w:cs="Times New Roman Bold"/>
        <w:b w:val="0"/>
        <w:bCs w:val="0"/>
        <w:position w:val="0"/>
        <w:sz w:val="24"/>
        <w:szCs w:val="24"/>
      </w:rPr>
    </w:lvl>
  </w:abstractNum>
  <w:abstractNum w:abstractNumId="11" w15:restartNumberingAfterBreak="0">
    <w:nsid w:val="24E76C1A"/>
    <w:multiLevelType w:val="hybridMultilevel"/>
    <w:tmpl w:val="7680A062"/>
    <w:lvl w:ilvl="0" w:tplc="7ECE16BC">
      <w:start w:val="28"/>
      <w:numFmt w:val="bullet"/>
      <w:lvlText w:val="-"/>
      <w:lvlJc w:val="left"/>
      <w:pPr>
        <w:ind w:left="720" w:hanging="360"/>
      </w:pPr>
      <w:rPr>
        <w:rFonts w:ascii="Times New Roman" w:eastAsia="Times New Roman Bold"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D0A0BF2"/>
    <w:multiLevelType w:val="hybridMultilevel"/>
    <w:tmpl w:val="74C29E64"/>
    <w:lvl w:ilvl="0" w:tplc="8F58B022">
      <w:start w:val="1"/>
      <w:numFmt w:val="decimal"/>
      <w:lvlText w:val="%1."/>
      <w:lvlJc w:val="left"/>
      <w:pPr>
        <w:ind w:left="720" w:hanging="360"/>
      </w:pPr>
      <w:rPr>
        <w:rFonts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B86B5A"/>
    <w:multiLevelType w:val="multilevel"/>
    <w:tmpl w:val="56C66EC4"/>
    <w:lvl w:ilvl="0">
      <w:numFmt w:val="bullet"/>
      <w:lvlText w:val="•"/>
      <w:lvlJc w:val="left"/>
      <w:pPr>
        <w:tabs>
          <w:tab w:val="num" w:pos="1080"/>
        </w:tabs>
        <w:ind w:left="1080" w:hanging="360"/>
      </w:pPr>
      <w:rPr>
        <w:position w:val="0"/>
        <w:sz w:val="22"/>
        <w:szCs w:val="22"/>
      </w:rPr>
    </w:lvl>
    <w:lvl w:ilvl="1">
      <w:start w:val="1"/>
      <w:numFmt w:val="bullet"/>
      <w:lvlText w:val="o"/>
      <w:lvlJc w:val="left"/>
      <w:pPr>
        <w:tabs>
          <w:tab w:val="num" w:pos="1800"/>
        </w:tabs>
        <w:ind w:left="1800" w:hanging="360"/>
      </w:pPr>
      <w:rPr>
        <w:position w:val="0"/>
        <w:sz w:val="24"/>
        <w:szCs w:val="24"/>
      </w:rPr>
    </w:lvl>
    <w:lvl w:ilvl="2">
      <w:start w:val="1"/>
      <w:numFmt w:val="bullet"/>
      <w:lvlText w:val="▪"/>
      <w:lvlJc w:val="left"/>
      <w:pPr>
        <w:tabs>
          <w:tab w:val="num" w:pos="2520"/>
        </w:tabs>
        <w:ind w:left="2520" w:hanging="360"/>
      </w:pPr>
      <w:rPr>
        <w:position w:val="0"/>
        <w:sz w:val="24"/>
        <w:szCs w:val="24"/>
      </w:rPr>
    </w:lvl>
    <w:lvl w:ilvl="3">
      <w:start w:val="1"/>
      <w:numFmt w:val="bullet"/>
      <w:lvlText w:val="•"/>
      <w:lvlJc w:val="left"/>
      <w:pPr>
        <w:tabs>
          <w:tab w:val="num" w:pos="3240"/>
        </w:tabs>
        <w:ind w:left="3240" w:hanging="360"/>
      </w:pPr>
      <w:rPr>
        <w:position w:val="0"/>
        <w:sz w:val="24"/>
        <w:szCs w:val="24"/>
      </w:rPr>
    </w:lvl>
    <w:lvl w:ilvl="4">
      <w:start w:val="1"/>
      <w:numFmt w:val="bullet"/>
      <w:lvlText w:val="o"/>
      <w:lvlJc w:val="left"/>
      <w:pPr>
        <w:tabs>
          <w:tab w:val="num" w:pos="3960"/>
        </w:tabs>
        <w:ind w:left="3960" w:hanging="360"/>
      </w:pPr>
      <w:rPr>
        <w:position w:val="0"/>
        <w:sz w:val="24"/>
        <w:szCs w:val="24"/>
      </w:rPr>
    </w:lvl>
    <w:lvl w:ilvl="5">
      <w:start w:val="1"/>
      <w:numFmt w:val="bullet"/>
      <w:lvlText w:val="▪"/>
      <w:lvlJc w:val="left"/>
      <w:pPr>
        <w:tabs>
          <w:tab w:val="num" w:pos="4680"/>
        </w:tabs>
        <w:ind w:left="4680" w:hanging="360"/>
      </w:pPr>
      <w:rPr>
        <w:position w:val="0"/>
        <w:sz w:val="24"/>
        <w:szCs w:val="24"/>
      </w:rPr>
    </w:lvl>
    <w:lvl w:ilvl="6">
      <w:start w:val="1"/>
      <w:numFmt w:val="bullet"/>
      <w:lvlText w:val="•"/>
      <w:lvlJc w:val="left"/>
      <w:pPr>
        <w:tabs>
          <w:tab w:val="num" w:pos="5400"/>
        </w:tabs>
        <w:ind w:left="5400" w:hanging="360"/>
      </w:pPr>
      <w:rPr>
        <w:position w:val="0"/>
        <w:sz w:val="24"/>
        <w:szCs w:val="24"/>
      </w:rPr>
    </w:lvl>
    <w:lvl w:ilvl="7">
      <w:start w:val="1"/>
      <w:numFmt w:val="bullet"/>
      <w:lvlText w:val="o"/>
      <w:lvlJc w:val="left"/>
      <w:pPr>
        <w:tabs>
          <w:tab w:val="num" w:pos="6120"/>
        </w:tabs>
        <w:ind w:left="6120" w:hanging="360"/>
      </w:pPr>
      <w:rPr>
        <w:position w:val="0"/>
        <w:sz w:val="24"/>
        <w:szCs w:val="24"/>
      </w:rPr>
    </w:lvl>
    <w:lvl w:ilvl="8">
      <w:start w:val="1"/>
      <w:numFmt w:val="bullet"/>
      <w:lvlText w:val="▪"/>
      <w:lvlJc w:val="left"/>
      <w:pPr>
        <w:tabs>
          <w:tab w:val="num" w:pos="6840"/>
        </w:tabs>
        <w:ind w:left="6840" w:hanging="360"/>
      </w:pPr>
      <w:rPr>
        <w:position w:val="0"/>
        <w:sz w:val="24"/>
        <w:szCs w:val="24"/>
      </w:rPr>
    </w:lvl>
  </w:abstractNum>
  <w:abstractNum w:abstractNumId="14" w15:restartNumberingAfterBreak="0">
    <w:nsid w:val="34D80BD4"/>
    <w:multiLevelType w:val="hybridMultilevel"/>
    <w:tmpl w:val="3B7EADC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77C559C"/>
    <w:multiLevelType w:val="multilevel"/>
    <w:tmpl w:val="1174E216"/>
    <w:styleLink w:val="List0"/>
    <w:lvl w:ilvl="0">
      <w:start w:val="1"/>
      <w:numFmt w:val="decimal"/>
      <w:lvlText w:val="%1."/>
      <w:lvlJc w:val="left"/>
      <w:pPr>
        <w:tabs>
          <w:tab w:val="num" w:pos="360"/>
        </w:tabs>
        <w:ind w:left="360" w:hanging="360"/>
      </w:pPr>
      <w:rPr>
        <w:rFonts w:ascii="Times New Roman Bold" w:eastAsia="Times New Roman Bold" w:hAnsi="Times New Roman Bold" w:cs="Times New Roman Bold"/>
        <w:b w:val="0"/>
        <w:bCs w:val="0"/>
        <w:position w:val="0"/>
        <w:sz w:val="24"/>
        <w:szCs w:val="24"/>
      </w:rPr>
    </w:lvl>
    <w:lvl w:ilvl="1">
      <w:start w:val="1"/>
      <w:numFmt w:val="lowerLetter"/>
      <w:lvlText w:val="%2."/>
      <w:lvlJc w:val="left"/>
      <w:pPr>
        <w:tabs>
          <w:tab w:val="num" w:pos="1080"/>
        </w:tabs>
        <w:ind w:left="1080" w:hanging="360"/>
      </w:pPr>
      <w:rPr>
        <w:rFonts w:ascii="Times New Roman" w:eastAsia="Times New Roman" w:hAnsi="Times New Roman" w:cs="Times New Roman"/>
        <w:b w:val="0"/>
        <w:bCs w:val="0"/>
        <w:position w:val="0"/>
        <w:sz w:val="24"/>
        <w:szCs w:val="24"/>
      </w:rPr>
    </w:lvl>
    <w:lvl w:ilvl="2">
      <w:start w:val="1"/>
      <w:numFmt w:val="lowerRoman"/>
      <w:lvlText w:val="%3."/>
      <w:lvlJc w:val="left"/>
      <w:pPr>
        <w:tabs>
          <w:tab w:val="num" w:pos="1800"/>
        </w:tabs>
        <w:ind w:left="1800" w:hanging="296"/>
      </w:pPr>
      <w:rPr>
        <w:rFonts w:ascii="Times New Roman Bold" w:eastAsia="Times New Roman Bold" w:hAnsi="Times New Roman Bold" w:cs="Times New Roman Bold"/>
        <w:b w:val="0"/>
        <w:bCs w:val="0"/>
        <w:position w:val="0"/>
        <w:sz w:val="24"/>
        <w:szCs w:val="24"/>
      </w:rPr>
    </w:lvl>
    <w:lvl w:ilvl="3">
      <w:start w:val="1"/>
      <w:numFmt w:val="decimal"/>
      <w:lvlText w:val="%4."/>
      <w:lvlJc w:val="left"/>
      <w:pPr>
        <w:tabs>
          <w:tab w:val="num" w:pos="2520"/>
        </w:tabs>
        <w:ind w:left="2520" w:hanging="360"/>
      </w:pPr>
      <w:rPr>
        <w:rFonts w:ascii="Times New Roman Bold" w:eastAsia="Times New Roman Bold" w:hAnsi="Times New Roman Bold" w:cs="Times New Roman Bold"/>
        <w:b w:val="0"/>
        <w:bCs w:val="0"/>
        <w:position w:val="0"/>
        <w:sz w:val="24"/>
        <w:szCs w:val="24"/>
      </w:rPr>
    </w:lvl>
    <w:lvl w:ilvl="4">
      <w:start w:val="1"/>
      <w:numFmt w:val="lowerLetter"/>
      <w:lvlText w:val="%5."/>
      <w:lvlJc w:val="left"/>
      <w:pPr>
        <w:tabs>
          <w:tab w:val="num" w:pos="3240"/>
        </w:tabs>
        <w:ind w:left="3240" w:hanging="360"/>
      </w:pPr>
      <w:rPr>
        <w:rFonts w:ascii="Times New Roman Bold" w:eastAsia="Times New Roman Bold" w:hAnsi="Times New Roman Bold" w:cs="Times New Roman Bold"/>
        <w:b w:val="0"/>
        <w:bCs w:val="0"/>
        <w:position w:val="0"/>
        <w:sz w:val="24"/>
        <w:szCs w:val="24"/>
      </w:rPr>
    </w:lvl>
    <w:lvl w:ilvl="5">
      <w:start w:val="1"/>
      <w:numFmt w:val="lowerRoman"/>
      <w:lvlText w:val="%6."/>
      <w:lvlJc w:val="left"/>
      <w:pPr>
        <w:tabs>
          <w:tab w:val="num" w:pos="3960"/>
        </w:tabs>
        <w:ind w:left="3960" w:hanging="296"/>
      </w:pPr>
      <w:rPr>
        <w:rFonts w:ascii="Times New Roman Bold" w:eastAsia="Times New Roman Bold" w:hAnsi="Times New Roman Bold" w:cs="Times New Roman Bold"/>
        <w:b w:val="0"/>
        <w:bCs w:val="0"/>
        <w:position w:val="0"/>
        <w:sz w:val="24"/>
        <w:szCs w:val="24"/>
      </w:rPr>
    </w:lvl>
    <w:lvl w:ilvl="6">
      <w:start w:val="1"/>
      <w:numFmt w:val="decimal"/>
      <w:lvlText w:val="%7."/>
      <w:lvlJc w:val="left"/>
      <w:pPr>
        <w:tabs>
          <w:tab w:val="num" w:pos="4680"/>
        </w:tabs>
        <w:ind w:left="4680" w:hanging="360"/>
      </w:pPr>
      <w:rPr>
        <w:rFonts w:ascii="Times New Roman Bold" w:eastAsia="Times New Roman Bold" w:hAnsi="Times New Roman Bold" w:cs="Times New Roman Bold"/>
        <w:b w:val="0"/>
        <w:bCs w:val="0"/>
        <w:position w:val="0"/>
        <w:sz w:val="24"/>
        <w:szCs w:val="24"/>
      </w:rPr>
    </w:lvl>
    <w:lvl w:ilvl="7">
      <w:start w:val="1"/>
      <w:numFmt w:val="lowerLetter"/>
      <w:lvlText w:val="%8."/>
      <w:lvlJc w:val="left"/>
      <w:pPr>
        <w:tabs>
          <w:tab w:val="num" w:pos="5400"/>
        </w:tabs>
        <w:ind w:left="5400" w:hanging="360"/>
      </w:pPr>
      <w:rPr>
        <w:rFonts w:ascii="Times New Roman Bold" w:eastAsia="Times New Roman Bold" w:hAnsi="Times New Roman Bold" w:cs="Times New Roman Bold"/>
        <w:b w:val="0"/>
        <w:bCs w:val="0"/>
        <w:position w:val="0"/>
        <w:sz w:val="24"/>
        <w:szCs w:val="24"/>
      </w:rPr>
    </w:lvl>
    <w:lvl w:ilvl="8">
      <w:start w:val="1"/>
      <w:numFmt w:val="lowerRoman"/>
      <w:lvlText w:val="%9."/>
      <w:lvlJc w:val="left"/>
      <w:pPr>
        <w:tabs>
          <w:tab w:val="num" w:pos="6120"/>
        </w:tabs>
        <w:ind w:left="6120" w:hanging="296"/>
      </w:pPr>
      <w:rPr>
        <w:rFonts w:ascii="Times New Roman Bold" w:eastAsia="Times New Roman Bold" w:hAnsi="Times New Roman Bold" w:cs="Times New Roman Bold"/>
        <w:b w:val="0"/>
        <w:bCs w:val="0"/>
        <w:position w:val="0"/>
        <w:sz w:val="24"/>
        <w:szCs w:val="24"/>
      </w:rPr>
    </w:lvl>
  </w:abstractNum>
  <w:abstractNum w:abstractNumId="16" w15:restartNumberingAfterBreak="0">
    <w:nsid w:val="3A5A3D8F"/>
    <w:multiLevelType w:val="hybridMultilevel"/>
    <w:tmpl w:val="D12624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D1352E0"/>
    <w:multiLevelType w:val="hybridMultilevel"/>
    <w:tmpl w:val="184C9332"/>
    <w:lvl w:ilvl="0" w:tplc="0FE6356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C422B"/>
    <w:multiLevelType w:val="multilevel"/>
    <w:tmpl w:val="6A2A35B4"/>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380"/>
        </w:tabs>
        <w:ind w:left="1380" w:hanging="300"/>
      </w:pPr>
      <w:rPr>
        <w:position w:val="0"/>
        <w:sz w:val="20"/>
        <w:szCs w:val="20"/>
        <w:rtl w:val="0"/>
      </w:rPr>
    </w:lvl>
    <w:lvl w:ilvl="2">
      <w:start w:val="1"/>
      <w:numFmt w:val="bullet"/>
      <w:lvlText w:val="▪"/>
      <w:lvlJc w:val="left"/>
      <w:pPr>
        <w:tabs>
          <w:tab w:val="num" w:pos="2100"/>
        </w:tabs>
        <w:ind w:left="2100" w:hanging="300"/>
      </w:pPr>
      <w:rPr>
        <w:position w:val="0"/>
        <w:sz w:val="20"/>
        <w:szCs w:val="20"/>
        <w:rtl w:val="0"/>
      </w:rPr>
    </w:lvl>
    <w:lvl w:ilvl="3">
      <w:start w:val="1"/>
      <w:numFmt w:val="bullet"/>
      <w:lvlText w:val="•"/>
      <w:lvlJc w:val="left"/>
      <w:pPr>
        <w:tabs>
          <w:tab w:val="num" w:pos="2820"/>
        </w:tabs>
        <w:ind w:left="2820" w:hanging="300"/>
      </w:pPr>
      <w:rPr>
        <w:position w:val="0"/>
        <w:sz w:val="20"/>
        <w:szCs w:val="20"/>
        <w:rtl w:val="0"/>
      </w:rPr>
    </w:lvl>
    <w:lvl w:ilvl="4">
      <w:start w:val="1"/>
      <w:numFmt w:val="bullet"/>
      <w:lvlText w:val="o"/>
      <w:lvlJc w:val="left"/>
      <w:pPr>
        <w:tabs>
          <w:tab w:val="num" w:pos="3540"/>
        </w:tabs>
        <w:ind w:left="3540" w:hanging="300"/>
      </w:pPr>
      <w:rPr>
        <w:position w:val="0"/>
        <w:sz w:val="20"/>
        <w:szCs w:val="20"/>
        <w:rtl w:val="0"/>
      </w:rPr>
    </w:lvl>
    <w:lvl w:ilvl="5">
      <w:start w:val="1"/>
      <w:numFmt w:val="bullet"/>
      <w:lvlText w:val="▪"/>
      <w:lvlJc w:val="left"/>
      <w:pPr>
        <w:tabs>
          <w:tab w:val="num" w:pos="4260"/>
        </w:tabs>
        <w:ind w:left="4260" w:hanging="300"/>
      </w:pPr>
      <w:rPr>
        <w:position w:val="0"/>
        <w:sz w:val="20"/>
        <w:szCs w:val="20"/>
        <w:rtl w:val="0"/>
      </w:rPr>
    </w:lvl>
    <w:lvl w:ilvl="6">
      <w:start w:val="1"/>
      <w:numFmt w:val="bullet"/>
      <w:lvlText w:val="•"/>
      <w:lvlJc w:val="left"/>
      <w:pPr>
        <w:tabs>
          <w:tab w:val="num" w:pos="4980"/>
        </w:tabs>
        <w:ind w:left="4980" w:hanging="300"/>
      </w:pPr>
      <w:rPr>
        <w:position w:val="0"/>
        <w:sz w:val="20"/>
        <w:szCs w:val="20"/>
        <w:rtl w:val="0"/>
      </w:rPr>
    </w:lvl>
    <w:lvl w:ilvl="7">
      <w:start w:val="1"/>
      <w:numFmt w:val="bullet"/>
      <w:lvlText w:val="o"/>
      <w:lvlJc w:val="left"/>
      <w:pPr>
        <w:tabs>
          <w:tab w:val="num" w:pos="5700"/>
        </w:tabs>
        <w:ind w:left="5700" w:hanging="300"/>
      </w:pPr>
      <w:rPr>
        <w:position w:val="0"/>
        <w:sz w:val="20"/>
        <w:szCs w:val="20"/>
        <w:rtl w:val="0"/>
      </w:rPr>
    </w:lvl>
    <w:lvl w:ilvl="8">
      <w:start w:val="1"/>
      <w:numFmt w:val="bullet"/>
      <w:lvlText w:val="▪"/>
      <w:lvlJc w:val="left"/>
      <w:pPr>
        <w:tabs>
          <w:tab w:val="num" w:pos="6420"/>
        </w:tabs>
        <w:ind w:left="6420" w:hanging="300"/>
      </w:pPr>
      <w:rPr>
        <w:position w:val="0"/>
        <w:sz w:val="20"/>
        <w:szCs w:val="20"/>
        <w:rtl w:val="0"/>
      </w:rPr>
    </w:lvl>
  </w:abstractNum>
  <w:abstractNum w:abstractNumId="19" w15:restartNumberingAfterBreak="0">
    <w:nsid w:val="421B55F0"/>
    <w:multiLevelType w:val="hybridMultilevel"/>
    <w:tmpl w:val="4436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F2C7C"/>
    <w:multiLevelType w:val="hybridMultilevel"/>
    <w:tmpl w:val="1F9C11D4"/>
    <w:lvl w:ilvl="0" w:tplc="EBCCB0F4">
      <w:start w:val="2"/>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15BD2"/>
    <w:multiLevelType w:val="multilevel"/>
    <w:tmpl w:val="9A6824CC"/>
    <w:lvl w:ilvl="0">
      <w:numFmt w:val="bullet"/>
      <w:lvlText w:val="•"/>
      <w:lvlJc w:val="left"/>
      <w:pPr>
        <w:tabs>
          <w:tab w:val="num" w:pos="1080"/>
        </w:tabs>
        <w:ind w:left="1080" w:hanging="360"/>
      </w:pPr>
      <w:rPr>
        <w:position w:val="0"/>
        <w:sz w:val="22"/>
        <w:szCs w:val="22"/>
      </w:rPr>
    </w:lvl>
    <w:lvl w:ilvl="1">
      <w:start w:val="1"/>
      <w:numFmt w:val="bullet"/>
      <w:lvlText w:val="o"/>
      <w:lvlJc w:val="left"/>
      <w:pPr>
        <w:tabs>
          <w:tab w:val="num" w:pos="1800"/>
        </w:tabs>
        <w:ind w:left="1800" w:hanging="360"/>
      </w:pPr>
      <w:rPr>
        <w:position w:val="0"/>
        <w:sz w:val="24"/>
        <w:szCs w:val="24"/>
      </w:rPr>
    </w:lvl>
    <w:lvl w:ilvl="2">
      <w:start w:val="1"/>
      <w:numFmt w:val="bullet"/>
      <w:lvlText w:val="▪"/>
      <w:lvlJc w:val="left"/>
      <w:pPr>
        <w:tabs>
          <w:tab w:val="num" w:pos="2520"/>
        </w:tabs>
        <w:ind w:left="2520" w:hanging="360"/>
      </w:pPr>
      <w:rPr>
        <w:position w:val="0"/>
        <w:sz w:val="24"/>
        <w:szCs w:val="24"/>
      </w:rPr>
    </w:lvl>
    <w:lvl w:ilvl="3">
      <w:start w:val="1"/>
      <w:numFmt w:val="bullet"/>
      <w:lvlText w:val="•"/>
      <w:lvlJc w:val="left"/>
      <w:pPr>
        <w:tabs>
          <w:tab w:val="num" w:pos="3240"/>
        </w:tabs>
        <w:ind w:left="3240" w:hanging="360"/>
      </w:pPr>
      <w:rPr>
        <w:position w:val="0"/>
        <w:sz w:val="24"/>
        <w:szCs w:val="24"/>
      </w:rPr>
    </w:lvl>
    <w:lvl w:ilvl="4">
      <w:start w:val="1"/>
      <w:numFmt w:val="bullet"/>
      <w:lvlText w:val="o"/>
      <w:lvlJc w:val="left"/>
      <w:pPr>
        <w:tabs>
          <w:tab w:val="num" w:pos="3960"/>
        </w:tabs>
        <w:ind w:left="3960" w:hanging="360"/>
      </w:pPr>
      <w:rPr>
        <w:position w:val="0"/>
        <w:sz w:val="24"/>
        <w:szCs w:val="24"/>
      </w:rPr>
    </w:lvl>
    <w:lvl w:ilvl="5">
      <w:start w:val="1"/>
      <w:numFmt w:val="bullet"/>
      <w:lvlText w:val="▪"/>
      <w:lvlJc w:val="left"/>
      <w:pPr>
        <w:tabs>
          <w:tab w:val="num" w:pos="4680"/>
        </w:tabs>
        <w:ind w:left="4680" w:hanging="360"/>
      </w:pPr>
      <w:rPr>
        <w:position w:val="0"/>
        <w:sz w:val="24"/>
        <w:szCs w:val="24"/>
      </w:rPr>
    </w:lvl>
    <w:lvl w:ilvl="6">
      <w:start w:val="1"/>
      <w:numFmt w:val="bullet"/>
      <w:lvlText w:val="•"/>
      <w:lvlJc w:val="left"/>
      <w:pPr>
        <w:tabs>
          <w:tab w:val="num" w:pos="5400"/>
        </w:tabs>
        <w:ind w:left="5400" w:hanging="360"/>
      </w:pPr>
      <w:rPr>
        <w:position w:val="0"/>
        <w:sz w:val="24"/>
        <w:szCs w:val="24"/>
      </w:rPr>
    </w:lvl>
    <w:lvl w:ilvl="7">
      <w:start w:val="1"/>
      <w:numFmt w:val="bullet"/>
      <w:lvlText w:val="o"/>
      <w:lvlJc w:val="left"/>
      <w:pPr>
        <w:tabs>
          <w:tab w:val="num" w:pos="6120"/>
        </w:tabs>
        <w:ind w:left="6120" w:hanging="360"/>
      </w:pPr>
      <w:rPr>
        <w:position w:val="0"/>
        <w:sz w:val="24"/>
        <w:szCs w:val="24"/>
      </w:rPr>
    </w:lvl>
    <w:lvl w:ilvl="8">
      <w:start w:val="1"/>
      <w:numFmt w:val="bullet"/>
      <w:lvlText w:val="▪"/>
      <w:lvlJc w:val="left"/>
      <w:pPr>
        <w:tabs>
          <w:tab w:val="num" w:pos="6840"/>
        </w:tabs>
        <w:ind w:left="6840" w:hanging="360"/>
      </w:pPr>
      <w:rPr>
        <w:position w:val="0"/>
        <w:sz w:val="24"/>
        <w:szCs w:val="24"/>
      </w:rPr>
    </w:lvl>
  </w:abstractNum>
  <w:abstractNum w:abstractNumId="22" w15:restartNumberingAfterBreak="0">
    <w:nsid w:val="45C273D0"/>
    <w:multiLevelType w:val="multilevel"/>
    <w:tmpl w:val="733C4DD2"/>
    <w:lvl w:ilvl="0">
      <w:start w:val="1"/>
      <w:numFmt w:val="bullet"/>
      <w:lvlText w:val="•"/>
      <w:lvlJc w:val="left"/>
      <w:pPr>
        <w:tabs>
          <w:tab w:val="num" w:pos="360"/>
        </w:tabs>
        <w:ind w:left="360" w:hanging="360"/>
      </w:pPr>
      <w:rPr>
        <w:position w:val="0"/>
        <w:sz w:val="20"/>
        <w:szCs w:val="20"/>
        <w:rtl w:val="0"/>
      </w:rPr>
    </w:lvl>
    <w:lvl w:ilvl="1">
      <w:start w:val="1"/>
      <w:numFmt w:val="bullet"/>
      <w:lvlText w:val="o"/>
      <w:lvlJc w:val="left"/>
      <w:pPr>
        <w:tabs>
          <w:tab w:val="num" w:pos="1380"/>
        </w:tabs>
        <w:ind w:left="1380" w:hanging="300"/>
      </w:pPr>
      <w:rPr>
        <w:position w:val="0"/>
        <w:sz w:val="20"/>
        <w:szCs w:val="20"/>
        <w:rtl w:val="0"/>
      </w:rPr>
    </w:lvl>
    <w:lvl w:ilvl="2">
      <w:start w:val="1"/>
      <w:numFmt w:val="bullet"/>
      <w:lvlText w:val="▪"/>
      <w:lvlJc w:val="left"/>
      <w:pPr>
        <w:tabs>
          <w:tab w:val="num" w:pos="2100"/>
        </w:tabs>
        <w:ind w:left="2100" w:hanging="300"/>
      </w:pPr>
      <w:rPr>
        <w:position w:val="0"/>
        <w:sz w:val="20"/>
        <w:szCs w:val="20"/>
        <w:rtl w:val="0"/>
      </w:rPr>
    </w:lvl>
    <w:lvl w:ilvl="3">
      <w:start w:val="1"/>
      <w:numFmt w:val="bullet"/>
      <w:lvlText w:val="•"/>
      <w:lvlJc w:val="left"/>
      <w:pPr>
        <w:tabs>
          <w:tab w:val="num" w:pos="2820"/>
        </w:tabs>
        <w:ind w:left="2820" w:hanging="300"/>
      </w:pPr>
      <w:rPr>
        <w:position w:val="0"/>
        <w:sz w:val="20"/>
        <w:szCs w:val="20"/>
        <w:rtl w:val="0"/>
      </w:rPr>
    </w:lvl>
    <w:lvl w:ilvl="4">
      <w:start w:val="1"/>
      <w:numFmt w:val="bullet"/>
      <w:lvlText w:val="o"/>
      <w:lvlJc w:val="left"/>
      <w:pPr>
        <w:tabs>
          <w:tab w:val="num" w:pos="3540"/>
        </w:tabs>
        <w:ind w:left="3540" w:hanging="300"/>
      </w:pPr>
      <w:rPr>
        <w:position w:val="0"/>
        <w:sz w:val="20"/>
        <w:szCs w:val="20"/>
        <w:rtl w:val="0"/>
      </w:rPr>
    </w:lvl>
    <w:lvl w:ilvl="5">
      <w:start w:val="1"/>
      <w:numFmt w:val="bullet"/>
      <w:lvlText w:val="▪"/>
      <w:lvlJc w:val="left"/>
      <w:pPr>
        <w:tabs>
          <w:tab w:val="num" w:pos="4260"/>
        </w:tabs>
        <w:ind w:left="4260" w:hanging="300"/>
      </w:pPr>
      <w:rPr>
        <w:position w:val="0"/>
        <w:sz w:val="20"/>
        <w:szCs w:val="20"/>
        <w:rtl w:val="0"/>
      </w:rPr>
    </w:lvl>
    <w:lvl w:ilvl="6">
      <w:start w:val="1"/>
      <w:numFmt w:val="bullet"/>
      <w:lvlText w:val="•"/>
      <w:lvlJc w:val="left"/>
      <w:pPr>
        <w:tabs>
          <w:tab w:val="num" w:pos="4980"/>
        </w:tabs>
        <w:ind w:left="4980" w:hanging="300"/>
      </w:pPr>
      <w:rPr>
        <w:position w:val="0"/>
        <w:sz w:val="20"/>
        <w:szCs w:val="20"/>
        <w:rtl w:val="0"/>
      </w:rPr>
    </w:lvl>
    <w:lvl w:ilvl="7">
      <w:start w:val="1"/>
      <w:numFmt w:val="bullet"/>
      <w:lvlText w:val="o"/>
      <w:lvlJc w:val="left"/>
      <w:pPr>
        <w:tabs>
          <w:tab w:val="num" w:pos="5700"/>
        </w:tabs>
        <w:ind w:left="5700" w:hanging="300"/>
      </w:pPr>
      <w:rPr>
        <w:position w:val="0"/>
        <w:sz w:val="20"/>
        <w:szCs w:val="20"/>
        <w:rtl w:val="0"/>
      </w:rPr>
    </w:lvl>
    <w:lvl w:ilvl="8">
      <w:start w:val="1"/>
      <w:numFmt w:val="bullet"/>
      <w:lvlText w:val="▪"/>
      <w:lvlJc w:val="left"/>
      <w:pPr>
        <w:tabs>
          <w:tab w:val="num" w:pos="6420"/>
        </w:tabs>
        <w:ind w:left="6420" w:hanging="300"/>
      </w:pPr>
      <w:rPr>
        <w:position w:val="0"/>
        <w:sz w:val="20"/>
        <w:szCs w:val="20"/>
        <w:rtl w:val="0"/>
      </w:rPr>
    </w:lvl>
  </w:abstractNum>
  <w:abstractNum w:abstractNumId="23" w15:restartNumberingAfterBreak="0">
    <w:nsid w:val="46305918"/>
    <w:multiLevelType w:val="multilevel"/>
    <w:tmpl w:val="63960518"/>
    <w:lvl w:ilvl="0">
      <w:start w:val="1"/>
      <w:numFmt w:val="bullet"/>
      <w:lvlText w:val="-"/>
      <w:lvlJc w:val="left"/>
      <w:pPr>
        <w:tabs>
          <w:tab w:val="num" w:pos="360"/>
        </w:tabs>
        <w:ind w:left="36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00"/>
        </w:tabs>
        <w:ind w:left="180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20"/>
        </w:tabs>
        <w:ind w:left="252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240"/>
        </w:tabs>
        <w:ind w:left="324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3960"/>
        </w:tabs>
        <w:ind w:left="396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680"/>
        </w:tabs>
        <w:ind w:left="468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00"/>
        </w:tabs>
        <w:ind w:left="540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20"/>
        </w:tabs>
        <w:ind w:left="612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840"/>
        </w:tabs>
        <w:ind w:left="684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24" w15:restartNumberingAfterBreak="0">
    <w:nsid w:val="47D152DC"/>
    <w:multiLevelType w:val="multilevel"/>
    <w:tmpl w:val="3558D046"/>
    <w:styleLink w:val="List41"/>
    <w:lvl w:ilvl="0">
      <w:start w:val="1"/>
      <w:numFmt w:val="decimal"/>
      <w:lvlText w:val="%1)"/>
      <w:lvlJc w:val="left"/>
      <w:pPr>
        <w:tabs>
          <w:tab w:val="num" w:pos="360"/>
        </w:tabs>
        <w:ind w:left="360" w:hanging="360"/>
      </w:pPr>
      <w:rPr>
        <w:position w:val="0"/>
        <w:sz w:val="18"/>
        <w:szCs w:val="18"/>
        <w:rtl w:val="0"/>
      </w:rPr>
    </w:lvl>
    <w:lvl w:ilvl="1">
      <w:start w:val="1"/>
      <w:numFmt w:val="lowerLetter"/>
      <w:lvlText w:val="%2."/>
      <w:lvlJc w:val="left"/>
      <w:pPr>
        <w:tabs>
          <w:tab w:val="num" w:pos="1350"/>
        </w:tabs>
        <w:ind w:left="1350" w:hanging="270"/>
      </w:pPr>
      <w:rPr>
        <w:position w:val="0"/>
        <w:sz w:val="18"/>
        <w:szCs w:val="18"/>
        <w:rtl w:val="0"/>
      </w:rPr>
    </w:lvl>
    <w:lvl w:ilvl="2">
      <w:start w:val="1"/>
      <w:numFmt w:val="lowerRoman"/>
      <w:lvlText w:val="%3."/>
      <w:lvlJc w:val="left"/>
      <w:pPr>
        <w:tabs>
          <w:tab w:val="num" w:pos="2086"/>
        </w:tabs>
        <w:ind w:left="2086" w:hanging="222"/>
      </w:pPr>
      <w:rPr>
        <w:position w:val="0"/>
        <w:sz w:val="18"/>
        <w:szCs w:val="18"/>
        <w:rtl w:val="0"/>
      </w:rPr>
    </w:lvl>
    <w:lvl w:ilvl="3">
      <w:start w:val="1"/>
      <w:numFmt w:val="decimal"/>
      <w:lvlText w:val="%4."/>
      <w:lvlJc w:val="left"/>
      <w:pPr>
        <w:tabs>
          <w:tab w:val="num" w:pos="2790"/>
        </w:tabs>
        <w:ind w:left="2790" w:hanging="270"/>
      </w:pPr>
      <w:rPr>
        <w:position w:val="0"/>
        <w:sz w:val="18"/>
        <w:szCs w:val="18"/>
        <w:rtl w:val="0"/>
      </w:rPr>
    </w:lvl>
    <w:lvl w:ilvl="4">
      <w:start w:val="1"/>
      <w:numFmt w:val="lowerLetter"/>
      <w:lvlText w:val="%5."/>
      <w:lvlJc w:val="left"/>
      <w:pPr>
        <w:tabs>
          <w:tab w:val="num" w:pos="3510"/>
        </w:tabs>
        <w:ind w:left="3510" w:hanging="270"/>
      </w:pPr>
      <w:rPr>
        <w:position w:val="0"/>
        <w:sz w:val="18"/>
        <w:szCs w:val="18"/>
        <w:rtl w:val="0"/>
      </w:rPr>
    </w:lvl>
    <w:lvl w:ilvl="5">
      <w:start w:val="1"/>
      <w:numFmt w:val="lowerRoman"/>
      <w:lvlText w:val="%6."/>
      <w:lvlJc w:val="left"/>
      <w:pPr>
        <w:tabs>
          <w:tab w:val="num" w:pos="4246"/>
        </w:tabs>
        <w:ind w:left="4246" w:hanging="222"/>
      </w:pPr>
      <w:rPr>
        <w:position w:val="0"/>
        <w:sz w:val="18"/>
        <w:szCs w:val="18"/>
        <w:rtl w:val="0"/>
      </w:rPr>
    </w:lvl>
    <w:lvl w:ilvl="6">
      <w:start w:val="1"/>
      <w:numFmt w:val="decimal"/>
      <w:lvlText w:val="%7."/>
      <w:lvlJc w:val="left"/>
      <w:pPr>
        <w:tabs>
          <w:tab w:val="num" w:pos="4950"/>
        </w:tabs>
        <w:ind w:left="4950" w:hanging="270"/>
      </w:pPr>
      <w:rPr>
        <w:position w:val="0"/>
        <w:sz w:val="18"/>
        <w:szCs w:val="18"/>
        <w:rtl w:val="0"/>
      </w:rPr>
    </w:lvl>
    <w:lvl w:ilvl="7">
      <w:start w:val="1"/>
      <w:numFmt w:val="lowerLetter"/>
      <w:lvlText w:val="%8."/>
      <w:lvlJc w:val="left"/>
      <w:pPr>
        <w:tabs>
          <w:tab w:val="num" w:pos="5670"/>
        </w:tabs>
        <w:ind w:left="5670" w:hanging="270"/>
      </w:pPr>
      <w:rPr>
        <w:position w:val="0"/>
        <w:sz w:val="18"/>
        <w:szCs w:val="18"/>
        <w:rtl w:val="0"/>
      </w:rPr>
    </w:lvl>
    <w:lvl w:ilvl="8">
      <w:start w:val="1"/>
      <w:numFmt w:val="lowerRoman"/>
      <w:lvlText w:val="%9."/>
      <w:lvlJc w:val="left"/>
      <w:pPr>
        <w:tabs>
          <w:tab w:val="num" w:pos="6406"/>
        </w:tabs>
        <w:ind w:left="6406" w:hanging="222"/>
      </w:pPr>
      <w:rPr>
        <w:position w:val="0"/>
        <w:sz w:val="18"/>
        <w:szCs w:val="18"/>
        <w:rtl w:val="0"/>
      </w:rPr>
    </w:lvl>
  </w:abstractNum>
  <w:abstractNum w:abstractNumId="25" w15:restartNumberingAfterBreak="0">
    <w:nsid w:val="48BD2FDF"/>
    <w:multiLevelType w:val="multilevel"/>
    <w:tmpl w:val="5B10D71E"/>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380"/>
        </w:tabs>
        <w:ind w:left="1380" w:hanging="300"/>
      </w:pPr>
      <w:rPr>
        <w:position w:val="0"/>
        <w:sz w:val="20"/>
        <w:szCs w:val="20"/>
        <w:rtl w:val="0"/>
      </w:rPr>
    </w:lvl>
    <w:lvl w:ilvl="2">
      <w:start w:val="1"/>
      <w:numFmt w:val="bullet"/>
      <w:lvlText w:val="▪"/>
      <w:lvlJc w:val="left"/>
      <w:pPr>
        <w:tabs>
          <w:tab w:val="num" w:pos="2100"/>
        </w:tabs>
        <w:ind w:left="2100" w:hanging="300"/>
      </w:pPr>
      <w:rPr>
        <w:position w:val="0"/>
        <w:sz w:val="20"/>
        <w:szCs w:val="20"/>
        <w:rtl w:val="0"/>
      </w:rPr>
    </w:lvl>
    <w:lvl w:ilvl="3">
      <w:start w:val="1"/>
      <w:numFmt w:val="bullet"/>
      <w:lvlText w:val="•"/>
      <w:lvlJc w:val="left"/>
      <w:pPr>
        <w:tabs>
          <w:tab w:val="num" w:pos="2820"/>
        </w:tabs>
        <w:ind w:left="2820" w:hanging="300"/>
      </w:pPr>
      <w:rPr>
        <w:position w:val="0"/>
        <w:sz w:val="20"/>
        <w:szCs w:val="20"/>
        <w:rtl w:val="0"/>
      </w:rPr>
    </w:lvl>
    <w:lvl w:ilvl="4">
      <w:start w:val="1"/>
      <w:numFmt w:val="bullet"/>
      <w:lvlText w:val="o"/>
      <w:lvlJc w:val="left"/>
      <w:pPr>
        <w:tabs>
          <w:tab w:val="num" w:pos="3540"/>
        </w:tabs>
        <w:ind w:left="3540" w:hanging="300"/>
      </w:pPr>
      <w:rPr>
        <w:position w:val="0"/>
        <w:sz w:val="20"/>
        <w:szCs w:val="20"/>
        <w:rtl w:val="0"/>
      </w:rPr>
    </w:lvl>
    <w:lvl w:ilvl="5">
      <w:start w:val="1"/>
      <w:numFmt w:val="bullet"/>
      <w:lvlText w:val="▪"/>
      <w:lvlJc w:val="left"/>
      <w:pPr>
        <w:tabs>
          <w:tab w:val="num" w:pos="4260"/>
        </w:tabs>
        <w:ind w:left="4260" w:hanging="300"/>
      </w:pPr>
      <w:rPr>
        <w:position w:val="0"/>
        <w:sz w:val="20"/>
        <w:szCs w:val="20"/>
        <w:rtl w:val="0"/>
      </w:rPr>
    </w:lvl>
    <w:lvl w:ilvl="6">
      <w:start w:val="1"/>
      <w:numFmt w:val="bullet"/>
      <w:lvlText w:val="•"/>
      <w:lvlJc w:val="left"/>
      <w:pPr>
        <w:tabs>
          <w:tab w:val="num" w:pos="4980"/>
        </w:tabs>
        <w:ind w:left="4980" w:hanging="300"/>
      </w:pPr>
      <w:rPr>
        <w:position w:val="0"/>
        <w:sz w:val="20"/>
        <w:szCs w:val="20"/>
        <w:rtl w:val="0"/>
      </w:rPr>
    </w:lvl>
    <w:lvl w:ilvl="7">
      <w:start w:val="1"/>
      <w:numFmt w:val="bullet"/>
      <w:lvlText w:val="o"/>
      <w:lvlJc w:val="left"/>
      <w:pPr>
        <w:tabs>
          <w:tab w:val="num" w:pos="5700"/>
        </w:tabs>
        <w:ind w:left="5700" w:hanging="300"/>
      </w:pPr>
      <w:rPr>
        <w:position w:val="0"/>
        <w:sz w:val="20"/>
        <w:szCs w:val="20"/>
        <w:rtl w:val="0"/>
      </w:rPr>
    </w:lvl>
    <w:lvl w:ilvl="8">
      <w:start w:val="1"/>
      <w:numFmt w:val="bullet"/>
      <w:lvlText w:val="▪"/>
      <w:lvlJc w:val="left"/>
      <w:pPr>
        <w:tabs>
          <w:tab w:val="num" w:pos="6420"/>
        </w:tabs>
        <w:ind w:left="6420" w:hanging="300"/>
      </w:pPr>
      <w:rPr>
        <w:position w:val="0"/>
        <w:sz w:val="20"/>
        <w:szCs w:val="20"/>
        <w:rtl w:val="0"/>
      </w:rPr>
    </w:lvl>
  </w:abstractNum>
  <w:abstractNum w:abstractNumId="26" w15:restartNumberingAfterBreak="0">
    <w:nsid w:val="4D741B6E"/>
    <w:multiLevelType w:val="hybridMultilevel"/>
    <w:tmpl w:val="14AEB8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D8C39AE"/>
    <w:multiLevelType w:val="hybridMultilevel"/>
    <w:tmpl w:val="792E3C84"/>
    <w:lvl w:ilvl="0" w:tplc="6152EC58">
      <w:numFmt w:val="bullet"/>
      <w:lvlText w:val="-"/>
      <w:lvlJc w:val="left"/>
      <w:pPr>
        <w:ind w:left="720" w:hanging="360"/>
      </w:pPr>
      <w:rPr>
        <w:rFonts w:ascii="Times New Roman" w:eastAsia="Times New Roman Bold"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EB35C2D"/>
    <w:multiLevelType w:val="hybridMultilevel"/>
    <w:tmpl w:val="B79EB34C"/>
    <w:lvl w:ilvl="0" w:tplc="9EDCECC4">
      <w:numFmt w:val="bullet"/>
      <w:lvlText w:val="-"/>
      <w:lvlJc w:val="left"/>
      <w:pPr>
        <w:ind w:left="720" w:hanging="360"/>
      </w:pPr>
      <w:rPr>
        <w:rFonts w:ascii="Times New Roman" w:eastAsia="Times New Roman Bold"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4F595F2F"/>
    <w:multiLevelType w:val="multilevel"/>
    <w:tmpl w:val="C97AF846"/>
    <w:lvl w:ilvl="0">
      <w:start w:val="1"/>
      <w:numFmt w:val="decimal"/>
      <w:lvlText w:val="%1)"/>
      <w:lvlJc w:val="left"/>
      <w:pPr>
        <w:tabs>
          <w:tab w:val="num" w:pos="360"/>
        </w:tabs>
        <w:ind w:left="360" w:hanging="360"/>
      </w:pPr>
      <w:rPr>
        <w:position w:val="0"/>
        <w:sz w:val="18"/>
        <w:szCs w:val="18"/>
        <w:rtl w:val="0"/>
      </w:rPr>
    </w:lvl>
    <w:lvl w:ilvl="1">
      <w:start w:val="1"/>
      <w:numFmt w:val="lowerLetter"/>
      <w:lvlText w:val="%2."/>
      <w:lvlJc w:val="left"/>
      <w:pPr>
        <w:tabs>
          <w:tab w:val="num" w:pos="1350"/>
        </w:tabs>
        <w:ind w:left="1350" w:hanging="270"/>
      </w:pPr>
      <w:rPr>
        <w:position w:val="0"/>
        <w:sz w:val="18"/>
        <w:szCs w:val="18"/>
        <w:rtl w:val="0"/>
      </w:rPr>
    </w:lvl>
    <w:lvl w:ilvl="2">
      <w:start w:val="1"/>
      <w:numFmt w:val="lowerRoman"/>
      <w:lvlText w:val="%3."/>
      <w:lvlJc w:val="left"/>
      <w:pPr>
        <w:tabs>
          <w:tab w:val="num" w:pos="2086"/>
        </w:tabs>
        <w:ind w:left="2086" w:hanging="222"/>
      </w:pPr>
      <w:rPr>
        <w:position w:val="0"/>
        <w:sz w:val="18"/>
        <w:szCs w:val="18"/>
        <w:rtl w:val="0"/>
      </w:rPr>
    </w:lvl>
    <w:lvl w:ilvl="3">
      <w:start w:val="1"/>
      <w:numFmt w:val="decimal"/>
      <w:lvlText w:val="%4."/>
      <w:lvlJc w:val="left"/>
      <w:pPr>
        <w:tabs>
          <w:tab w:val="num" w:pos="2790"/>
        </w:tabs>
        <w:ind w:left="2790" w:hanging="270"/>
      </w:pPr>
      <w:rPr>
        <w:position w:val="0"/>
        <w:sz w:val="18"/>
        <w:szCs w:val="18"/>
        <w:rtl w:val="0"/>
      </w:rPr>
    </w:lvl>
    <w:lvl w:ilvl="4">
      <w:start w:val="1"/>
      <w:numFmt w:val="lowerLetter"/>
      <w:lvlText w:val="%5."/>
      <w:lvlJc w:val="left"/>
      <w:pPr>
        <w:tabs>
          <w:tab w:val="num" w:pos="3510"/>
        </w:tabs>
        <w:ind w:left="3510" w:hanging="270"/>
      </w:pPr>
      <w:rPr>
        <w:position w:val="0"/>
        <w:sz w:val="18"/>
        <w:szCs w:val="18"/>
        <w:rtl w:val="0"/>
      </w:rPr>
    </w:lvl>
    <w:lvl w:ilvl="5">
      <w:start w:val="1"/>
      <w:numFmt w:val="lowerRoman"/>
      <w:lvlText w:val="%6."/>
      <w:lvlJc w:val="left"/>
      <w:pPr>
        <w:tabs>
          <w:tab w:val="num" w:pos="4246"/>
        </w:tabs>
        <w:ind w:left="4246" w:hanging="222"/>
      </w:pPr>
      <w:rPr>
        <w:position w:val="0"/>
        <w:sz w:val="18"/>
        <w:szCs w:val="18"/>
        <w:rtl w:val="0"/>
      </w:rPr>
    </w:lvl>
    <w:lvl w:ilvl="6">
      <w:start w:val="1"/>
      <w:numFmt w:val="decimal"/>
      <w:lvlText w:val="%7."/>
      <w:lvlJc w:val="left"/>
      <w:pPr>
        <w:tabs>
          <w:tab w:val="num" w:pos="4950"/>
        </w:tabs>
        <w:ind w:left="4950" w:hanging="270"/>
      </w:pPr>
      <w:rPr>
        <w:position w:val="0"/>
        <w:sz w:val="18"/>
        <w:szCs w:val="18"/>
        <w:rtl w:val="0"/>
      </w:rPr>
    </w:lvl>
    <w:lvl w:ilvl="7">
      <w:start w:val="1"/>
      <w:numFmt w:val="lowerLetter"/>
      <w:lvlText w:val="%8."/>
      <w:lvlJc w:val="left"/>
      <w:pPr>
        <w:tabs>
          <w:tab w:val="num" w:pos="5670"/>
        </w:tabs>
        <w:ind w:left="5670" w:hanging="270"/>
      </w:pPr>
      <w:rPr>
        <w:position w:val="0"/>
        <w:sz w:val="18"/>
        <w:szCs w:val="18"/>
        <w:rtl w:val="0"/>
      </w:rPr>
    </w:lvl>
    <w:lvl w:ilvl="8">
      <w:start w:val="1"/>
      <w:numFmt w:val="lowerRoman"/>
      <w:lvlText w:val="%9."/>
      <w:lvlJc w:val="left"/>
      <w:pPr>
        <w:tabs>
          <w:tab w:val="num" w:pos="6406"/>
        </w:tabs>
        <w:ind w:left="6406" w:hanging="222"/>
      </w:pPr>
      <w:rPr>
        <w:position w:val="0"/>
        <w:sz w:val="18"/>
        <w:szCs w:val="18"/>
        <w:rtl w:val="0"/>
      </w:rPr>
    </w:lvl>
  </w:abstractNum>
  <w:abstractNum w:abstractNumId="30" w15:restartNumberingAfterBreak="0">
    <w:nsid w:val="57D144CF"/>
    <w:multiLevelType w:val="hybridMultilevel"/>
    <w:tmpl w:val="1D42E1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BD24479"/>
    <w:multiLevelType w:val="hybridMultilevel"/>
    <w:tmpl w:val="42481CCC"/>
    <w:lvl w:ilvl="0" w:tplc="9EF6B406">
      <w:numFmt w:val="bullet"/>
      <w:lvlText w:val="-"/>
      <w:lvlJc w:val="left"/>
      <w:pPr>
        <w:ind w:left="720" w:hanging="360"/>
      </w:pPr>
      <w:rPr>
        <w:rFonts w:ascii="Times New Roman" w:eastAsia="Times New Roman" w:hAnsi="Times New Roman" w:cs="Times New Roman"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5F6749E2"/>
    <w:multiLevelType w:val="hybridMultilevel"/>
    <w:tmpl w:val="51386976"/>
    <w:lvl w:ilvl="0" w:tplc="C266678E">
      <w:start w:val="10"/>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68985B1D"/>
    <w:multiLevelType w:val="multilevel"/>
    <w:tmpl w:val="6DBAD56E"/>
    <w:lvl w:ilvl="0">
      <w:numFmt w:val="bullet"/>
      <w:lvlText w:val="•"/>
      <w:lvlJc w:val="left"/>
      <w:pPr>
        <w:tabs>
          <w:tab w:val="num" w:pos="1080"/>
        </w:tabs>
        <w:ind w:left="1080" w:hanging="360"/>
      </w:pPr>
      <w:rPr>
        <w:position w:val="0"/>
        <w:sz w:val="22"/>
        <w:szCs w:val="22"/>
      </w:rPr>
    </w:lvl>
    <w:lvl w:ilvl="1">
      <w:start w:val="1"/>
      <w:numFmt w:val="bullet"/>
      <w:lvlText w:val="o"/>
      <w:lvlJc w:val="left"/>
      <w:pPr>
        <w:tabs>
          <w:tab w:val="num" w:pos="1800"/>
        </w:tabs>
        <w:ind w:left="1800" w:hanging="360"/>
      </w:pPr>
      <w:rPr>
        <w:position w:val="0"/>
        <w:sz w:val="24"/>
        <w:szCs w:val="24"/>
      </w:rPr>
    </w:lvl>
    <w:lvl w:ilvl="2">
      <w:start w:val="1"/>
      <w:numFmt w:val="bullet"/>
      <w:lvlText w:val="▪"/>
      <w:lvlJc w:val="left"/>
      <w:pPr>
        <w:tabs>
          <w:tab w:val="num" w:pos="2520"/>
        </w:tabs>
        <w:ind w:left="2520" w:hanging="360"/>
      </w:pPr>
      <w:rPr>
        <w:position w:val="0"/>
        <w:sz w:val="24"/>
        <w:szCs w:val="24"/>
      </w:rPr>
    </w:lvl>
    <w:lvl w:ilvl="3">
      <w:start w:val="1"/>
      <w:numFmt w:val="bullet"/>
      <w:lvlText w:val="•"/>
      <w:lvlJc w:val="left"/>
      <w:pPr>
        <w:tabs>
          <w:tab w:val="num" w:pos="3240"/>
        </w:tabs>
        <w:ind w:left="3240" w:hanging="360"/>
      </w:pPr>
      <w:rPr>
        <w:position w:val="0"/>
        <w:sz w:val="24"/>
        <w:szCs w:val="24"/>
      </w:rPr>
    </w:lvl>
    <w:lvl w:ilvl="4">
      <w:start w:val="1"/>
      <w:numFmt w:val="bullet"/>
      <w:lvlText w:val="o"/>
      <w:lvlJc w:val="left"/>
      <w:pPr>
        <w:tabs>
          <w:tab w:val="num" w:pos="3960"/>
        </w:tabs>
        <w:ind w:left="3960" w:hanging="360"/>
      </w:pPr>
      <w:rPr>
        <w:position w:val="0"/>
        <w:sz w:val="24"/>
        <w:szCs w:val="24"/>
      </w:rPr>
    </w:lvl>
    <w:lvl w:ilvl="5">
      <w:start w:val="1"/>
      <w:numFmt w:val="bullet"/>
      <w:lvlText w:val="▪"/>
      <w:lvlJc w:val="left"/>
      <w:pPr>
        <w:tabs>
          <w:tab w:val="num" w:pos="4680"/>
        </w:tabs>
        <w:ind w:left="4680" w:hanging="360"/>
      </w:pPr>
      <w:rPr>
        <w:position w:val="0"/>
        <w:sz w:val="24"/>
        <w:szCs w:val="24"/>
      </w:rPr>
    </w:lvl>
    <w:lvl w:ilvl="6">
      <w:start w:val="1"/>
      <w:numFmt w:val="bullet"/>
      <w:lvlText w:val="•"/>
      <w:lvlJc w:val="left"/>
      <w:pPr>
        <w:tabs>
          <w:tab w:val="num" w:pos="5400"/>
        </w:tabs>
        <w:ind w:left="5400" w:hanging="360"/>
      </w:pPr>
      <w:rPr>
        <w:position w:val="0"/>
        <w:sz w:val="24"/>
        <w:szCs w:val="24"/>
      </w:rPr>
    </w:lvl>
    <w:lvl w:ilvl="7">
      <w:start w:val="1"/>
      <w:numFmt w:val="bullet"/>
      <w:lvlText w:val="o"/>
      <w:lvlJc w:val="left"/>
      <w:pPr>
        <w:tabs>
          <w:tab w:val="num" w:pos="6120"/>
        </w:tabs>
        <w:ind w:left="6120" w:hanging="360"/>
      </w:pPr>
      <w:rPr>
        <w:position w:val="0"/>
        <w:sz w:val="24"/>
        <w:szCs w:val="24"/>
      </w:rPr>
    </w:lvl>
    <w:lvl w:ilvl="8">
      <w:start w:val="1"/>
      <w:numFmt w:val="bullet"/>
      <w:lvlText w:val="▪"/>
      <w:lvlJc w:val="left"/>
      <w:pPr>
        <w:tabs>
          <w:tab w:val="num" w:pos="6840"/>
        </w:tabs>
        <w:ind w:left="6840" w:hanging="360"/>
      </w:pPr>
      <w:rPr>
        <w:position w:val="0"/>
        <w:sz w:val="24"/>
        <w:szCs w:val="24"/>
      </w:rPr>
    </w:lvl>
  </w:abstractNum>
  <w:abstractNum w:abstractNumId="34" w15:restartNumberingAfterBreak="0">
    <w:nsid w:val="69287448"/>
    <w:multiLevelType w:val="multilevel"/>
    <w:tmpl w:val="7F8A5F7C"/>
    <w:styleLink w:val="List21"/>
    <w:lvl w:ilvl="0">
      <w:numFmt w:val="bullet"/>
      <w:lvlText w:val="-"/>
      <w:lvlJc w:val="left"/>
      <w:pPr>
        <w:tabs>
          <w:tab w:val="num" w:pos="360"/>
        </w:tabs>
        <w:ind w:left="360" w:hanging="360"/>
      </w:pPr>
      <w:rPr>
        <w:rFonts w:ascii="Trebuchet MS Bold" w:eastAsia="Trebuchet MS Bold" w:hAnsi="Trebuchet MS Bold" w:cs="Trebuchet MS Bold"/>
        <w:i w:val="0"/>
        <w:iCs w:val="0"/>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00"/>
        </w:tabs>
        <w:ind w:left="180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20"/>
        </w:tabs>
        <w:ind w:left="252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240"/>
        </w:tabs>
        <w:ind w:left="324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3960"/>
        </w:tabs>
        <w:ind w:left="396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680"/>
        </w:tabs>
        <w:ind w:left="468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00"/>
        </w:tabs>
        <w:ind w:left="540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20"/>
        </w:tabs>
        <w:ind w:left="612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840"/>
        </w:tabs>
        <w:ind w:left="6840" w:hanging="360"/>
      </w:pPr>
      <w:rPr>
        <w:rFonts w:ascii="Calibri" w:eastAsia="Calibri" w:hAnsi="Calibri" w:cs="Calibri"/>
        <w:i w:val="0"/>
        <w:iCs w:val="0"/>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35" w15:restartNumberingAfterBreak="0">
    <w:nsid w:val="6F0A2426"/>
    <w:multiLevelType w:val="multilevel"/>
    <w:tmpl w:val="17683110"/>
    <w:lvl w:ilvl="0">
      <w:numFmt w:val="bullet"/>
      <w:lvlText w:val="•"/>
      <w:lvlJc w:val="left"/>
      <w:pPr>
        <w:tabs>
          <w:tab w:val="num" w:pos="1080"/>
        </w:tabs>
        <w:ind w:left="1080" w:hanging="360"/>
      </w:pPr>
      <w:rPr>
        <w:position w:val="0"/>
        <w:sz w:val="22"/>
        <w:szCs w:val="22"/>
      </w:rPr>
    </w:lvl>
    <w:lvl w:ilvl="1">
      <w:start w:val="1"/>
      <w:numFmt w:val="bullet"/>
      <w:lvlText w:val="o"/>
      <w:lvlJc w:val="left"/>
      <w:pPr>
        <w:tabs>
          <w:tab w:val="num" w:pos="1800"/>
        </w:tabs>
        <w:ind w:left="1800" w:hanging="360"/>
      </w:pPr>
      <w:rPr>
        <w:position w:val="0"/>
        <w:sz w:val="24"/>
        <w:szCs w:val="24"/>
      </w:rPr>
    </w:lvl>
    <w:lvl w:ilvl="2">
      <w:start w:val="1"/>
      <w:numFmt w:val="bullet"/>
      <w:lvlText w:val="▪"/>
      <w:lvlJc w:val="left"/>
      <w:pPr>
        <w:tabs>
          <w:tab w:val="num" w:pos="2520"/>
        </w:tabs>
        <w:ind w:left="2520" w:hanging="360"/>
      </w:pPr>
      <w:rPr>
        <w:position w:val="0"/>
        <w:sz w:val="24"/>
        <w:szCs w:val="24"/>
      </w:rPr>
    </w:lvl>
    <w:lvl w:ilvl="3">
      <w:start w:val="1"/>
      <w:numFmt w:val="bullet"/>
      <w:lvlText w:val="•"/>
      <w:lvlJc w:val="left"/>
      <w:pPr>
        <w:tabs>
          <w:tab w:val="num" w:pos="3240"/>
        </w:tabs>
        <w:ind w:left="3240" w:hanging="360"/>
      </w:pPr>
      <w:rPr>
        <w:position w:val="0"/>
        <w:sz w:val="24"/>
        <w:szCs w:val="24"/>
      </w:rPr>
    </w:lvl>
    <w:lvl w:ilvl="4">
      <w:start w:val="1"/>
      <w:numFmt w:val="bullet"/>
      <w:lvlText w:val="o"/>
      <w:lvlJc w:val="left"/>
      <w:pPr>
        <w:tabs>
          <w:tab w:val="num" w:pos="3960"/>
        </w:tabs>
        <w:ind w:left="3960" w:hanging="360"/>
      </w:pPr>
      <w:rPr>
        <w:position w:val="0"/>
        <w:sz w:val="24"/>
        <w:szCs w:val="24"/>
      </w:rPr>
    </w:lvl>
    <w:lvl w:ilvl="5">
      <w:start w:val="1"/>
      <w:numFmt w:val="bullet"/>
      <w:lvlText w:val="▪"/>
      <w:lvlJc w:val="left"/>
      <w:pPr>
        <w:tabs>
          <w:tab w:val="num" w:pos="4680"/>
        </w:tabs>
        <w:ind w:left="4680" w:hanging="360"/>
      </w:pPr>
      <w:rPr>
        <w:position w:val="0"/>
        <w:sz w:val="24"/>
        <w:szCs w:val="24"/>
      </w:rPr>
    </w:lvl>
    <w:lvl w:ilvl="6">
      <w:start w:val="1"/>
      <w:numFmt w:val="bullet"/>
      <w:lvlText w:val="•"/>
      <w:lvlJc w:val="left"/>
      <w:pPr>
        <w:tabs>
          <w:tab w:val="num" w:pos="5400"/>
        </w:tabs>
        <w:ind w:left="5400" w:hanging="360"/>
      </w:pPr>
      <w:rPr>
        <w:position w:val="0"/>
        <w:sz w:val="24"/>
        <w:szCs w:val="24"/>
      </w:rPr>
    </w:lvl>
    <w:lvl w:ilvl="7">
      <w:start w:val="1"/>
      <w:numFmt w:val="bullet"/>
      <w:lvlText w:val="o"/>
      <w:lvlJc w:val="left"/>
      <w:pPr>
        <w:tabs>
          <w:tab w:val="num" w:pos="6120"/>
        </w:tabs>
        <w:ind w:left="6120" w:hanging="360"/>
      </w:pPr>
      <w:rPr>
        <w:position w:val="0"/>
        <w:sz w:val="24"/>
        <w:szCs w:val="24"/>
      </w:rPr>
    </w:lvl>
    <w:lvl w:ilvl="8">
      <w:start w:val="1"/>
      <w:numFmt w:val="bullet"/>
      <w:lvlText w:val="▪"/>
      <w:lvlJc w:val="left"/>
      <w:pPr>
        <w:tabs>
          <w:tab w:val="num" w:pos="6840"/>
        </w:tabs>
        <w:ind w:left="6840" w:hanging="360"/>
      </w:pPr>
      <w:rPr>
        <w:position w:val="0"/>
        <w:sz w:val="24"/>
        <w:szCs w:val="24"/>
      </w:rPr>
    </w:lvl>
  </w:abstractNum>
  <w:abstractNum w:abstractNumId="36" w15:restartNumberingAfterBreak="0">
    <w:nsid w:val="70C46F34"/>
    <w:multiLevelType w:val="multilevel"/>
    <w:tmpl w:val="F18ADDA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7" w15:restartNumberingAfterBreak="0">
    <w:nsid w:val="71D07BA3"/>
    <w:multiLevelType w:val="multilevel"/>
    <w:tmpl w:val="E29C337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8" w15:restartNumberingAfterBreak="0">
    <w:nsid w:val="7478615D"/>
    <w:multiLevelType w:val="multilevel"/>
    <w:tmpl w:val="E48C82A2"/>
    <w:lvl w:ilvl="0">
      <w:start w:val="1"/>
      <w:numFmt w:val="bullet"/>
      <w:lvlText w:val="•"/>
      <w:lvlJc w:val="left"/>
      <w:pPr>
        <w:tabs>
          <w:tab w:val="num" w:pos="1080"/>
        </w:tabs>
        <w:ind w:left="1080" w:hanging="360"/>
      </w:pPr>
      <w:rPr>
        <w:position w:val="0"/>
        <w:sz w:val="24"/>
        <w:szCs w:val="24"/>
      </w:rPr>
    </w:lvl>
    <w:lvl w:ilvl="1">
      <w:start w:val="1"/>
      <w:numFmt w:val="bullet"/>
      <w:lvlText w:val="o"/>
      <w:lvlJc w:val="left"/>
      <w:pPr>
        <w:tabs>
          <w:tab w:val="num" w:pos="1800"/>
        </w:tabs>
        <w:ind w:left="1800" w:hanging="360"/>
      </w:pPr>
      <w:rPr>
        <w:position w:val="0"/>
        <w:sz w:val="24"/>
        <w:szCs w:val="24"/>
      </w:rPr>
    </w:lvl>
    <w:lvl w:ilvl="2">
      <w:start w:val="1"/>
      <w:numFmt w:val="bullet"/>
      <w:lvlText w:val="▪"/>
      <w:lvlJc w:val="left"/>
      <w:pPr>
        <w:tabs>
          <w:tab w:val="num" w:pos="2520"/>
        </w:tabs>
        <w:ind w:left="2520" w:hanging="360"/>
      </w:pPr>
      <w:rPr>
        <w:position w:val="0"/>
        <w:sz w:val="24"/>
        <w:szCs w:val="24"/>
      </w:rPr>
    </w:lvl>
    <w:lvl w:ilvl="3">
      <w:start w:val="1"/>
      <w:numFmt w:val="bullet"/>
      <w:lvlText w:val="•"/>
      <w:lvlJc w:val="left"/>
      <w:pPr>
        <w:tabs>
          <w:tab w:val="num" w:pos="3240"/>
        </w:tabs>
        <w:ind w:left="3240" w:hanging="360"/>
      </w:pPr>
      <w:rPr>
        <w:position w:val="0"/>
        <w:sz w:val="24"/>
        <w:szCs w:val="24"/>
      </w:rPr>
    </w:lvl>
    <w:lvl w:ilvl="4">
      <w:start w:val="1"/>
      <w:numFmt w:val="bullet"/>
      <w:lvlText w:val="o"/>
      <w:lvlJc w:val="left"/>
      <w:pPr>
        <w:tabs>
          <w:tab w:val="num" w:pos="3960"/>
        </w:tabs>
        <w:ind w:left="3960" w:hanging="360"/>
      </w:pPr>
      <w:rPr>
        <w:position w:val="0"/>
        <w:sz w:val="24"/>
        <w:szCs w:val="24"/>
      </w:rPr>
    </w:lvl>
    <w:lvl w:ilvl="5">
      <w:start w:val="1"/>
      <w:numFmt w:val="bullet"/>
      <w:lvlText w:val="▪"/>
      <w:lvlJc w:val="left"/>
      <w:pPr>
        <w:tabs>
          <w:tab w:val="num" w:pos="4680"/>
        </w:tabs>
        <w:ind w:left="4680" w:hanging="360"/>
      </w:pPr>
      <w:rPr>
        <w:position w:val="0"/>
        <w:sz w:val="24"/>
        <w:szCs w:val="24"/>
      </w:rPr>
    </w:lvl>
    <w:lvl w:ilvl="6">
      <w:start w:val="1"/>
      <w:numFmt w:val="bullet"/>
      <w:lvlText w:val="•"/>
      <w:lvlJc w:val="left"/>
      <w:pPr>
        <w:tabs>
          <w:tab w:val="num" w:pos="5400"/>
        </w:tabs>
        <w:ind w:left="5400" w:hanging="360"/>
      </w:pPr>
      <w:rPr>
        <w:position w:val="0"/>
        <w:sz w:val="24"/>
        <w:szCs w:val="24"/>
      </w:rPr>
    </w:lvl>
    <w:lvl w:ilvl="7">
      <w:start w:val="1"/>
      <w:numFmt w:val="bullet"/>
      <w:lvlText w:val="o"/>
      <w:lvlJc w:val="left"/>
      <w:pPr>
        <w:tabs>
          <w:tab w:val="num" w:pos="6120"/>
        </w:tabs>
        <w:ind w:left="6120" w:hanging="360"/>
      </w:pPr>
      <w:rPr>
        <w:position w:val="0"/>
        <w:sz w:val="24"/>
        <w:szCs w:val="24"/>
      </w:rPr>
    </w:lvl>
    <w:lvl w:ilvl="8">
      <w:start w:val="1"/>
      <w:numFmt w:val="bullet"/>
      <w:lvlText w:val="▪"/>
      <w:lvlJc w:val="left"/>
      <w:pPr>
        <w:tabs>
          <w:tab w:val="num" w:pos="6840"/>
        </w:tabs>
        <w:ind w:left="6840" w:hanging="360"/>
      </w:pPr>
      <w:rPr>
        <w:position w:val="0"/>
        <w:sz w:val="24"/>
        <w:szCs w:val="24"/>
      </w:rPr>
    </w:lvl>
  </w:abstractNum>
  <w:abstractNum w:abstractNumId="39" w15:restartNumberingAfterBreak="0">
    <w:nsid w:val="78C273A1"/>
    <w:multiLevelType w:val="hybridMultilevel"/>
    <w:tmpl w:val="D5D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5"/>
  </w:num>
  <w:num w:numId="4">
    <w:abstractNumId w:val="38"/>
  </w:num>
  <w:num w:numId="5">
    <w:abstractNumId w:val="1"/>
  </w:num>
  <w:num w:numId="6">
    <w:abstractNumId w:val="33"/>
  </w:num>
  <w:num w:numId="7">
    <w:abstractNumId w:val="13"/>
  </w:num>
  <w:num w:numId="8">
    <w:abstractNumId w:val="35"/>
  </w:num>
  <w:num w:numId="9">
    <w:abstractNumId w:val="21"/>
  </w:num>
  <w:num w:numId="10">
    <w:abstractNumId w:val="5"/>
  </w:num>
  <w:num w:numId="11">
    <w:abstractNumId w:val="23"/>
  </w:num>
  <w:num w:numId="12">
    <w:abstractNumId w:val="36"/>
  </w:num>
  <w:num w:numId="13">
    <w:abstractNumId w:val="34"/>
  </w:num>
  <w:num w:numId="14">
    <w:abstractNumId w:val="22"/>
  </w:num>
  <w:num w:numId="15">
    <w:abstractNumId w:val="37"/>
  </w:num>
  <w:num w:numId="16">
    <w:abstractNumId w:val="18"/>
  </w:num>
  <w:num w:numId="17">
    <w:abstractNumId w:val="25"/>
  </w:num>
  <w:num w:numId="18">
    <w:abstractNumId w:val="8"/>
  </w:num>
  <w:num w:numId="19">
    <w:abstractNumId w:val="29"/>
  </w:num>
  <w:num w:numId="20">
    <w:abstractNumId w:val="6"/>
  </w:num>
  <w:num w:numId="21">
    <w:abstractNumId w:val="24"/>
  </w:num>
  <w:num w:numId="22">
    <w:abstractNumId w:val="9"/>
  </w:num>
  <w:num w:numId="23">
    <w:abstractNumId w:val="19"/>
  </w:num>
  <w:num w:numId="24">
    <w:abstractNumId w:val="39"/>
  </w:num>
  <w:num w:numId="25">
    <w:abstractNumId w:val="12"/>
  </w:num>
  <w:num w:numId="26">
    <w:abstractNumId w:val="20"/>
  </w:num>
  <w:num w:numId="27">
    <w:abstractNumId w:val="17"/>
  </w:num>
  <w:num w:numId="28">
    <w:abstractNumId w:val="3"/>
  </w:num>
  <w:num w:numId="29">
    <w:abstractNumId w:val="7"/>
  </w:num>
  <w:num w:numId="30">
    <w:abstractNumId w:val="32"/>
  </w:num>
  <w:num w:numId="31">
    <w:abstractNumId w:val="0"/>
  </w:num>
  <w:num w:numId="32">
    <w:abstractNumId w:val="31"/>
  </w:num>
  <w:num w:numId="33">
    <w:abstractNumId w:val="11"/>
  </w:num>
  <w:num w:numId="34">
    <w:abstractNumId w:val="26"/>
  </w:num>
  <w:num w:numId="35">
    <w:abstractNumId w:val="16"/>
  </w:num>
  <w:num w:numId="36">
    <w:abstractNumId w:val="30"/>
  </w:num>
  <w:num w:numId="37">
    <w:abstractNumId w:val="28"/>
  </w:num>
  <w:num w:numId="38">
    <w:abstractNumId w:val="27"/>
  </w:num>
  <w:num w:numId="39">
    <w:abstractNumId w:val="2"/>
  </w:num>
  <w:num w:numId="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KUMARAN, SEETHA LETCHUMI">
    <w15:presenceInfo w15:providerId="AD" w15:userId="S::seethal@help.edu.my::7585efae-04a4-4cbf-a569-2eac8cd70c61"/>
  </w15:person>
  <w15:person w15:author="NG, SHU MIN">
    <w15:presenceInfo w15:providerId="AD" w15:userId="S::ngsm@help.edu.my::2b3396ed-d556-499c-a227-4a99733b7b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F45"/>
    <w:rsid w:val="0000362C"/>
    <w:rsid w:val="00004768"/>
    <w:rsid w:val="000518B9"/>
    <w:rsid w:val="00073D75"/>
    <w:rsid w:val="00077172"/>
    <w:rsid w:val="00092E93"/>
    <w:rsid w:val="000B0068"/>
    <w:rsid w:val="000B4F94"/>
    <w:rsid w:val="000F7CB3"/>
    <w:rsid w:val="00102F27"/>
    <w:rsid w:val="00106CFB"/>
    <w:rsid w:val="00112FB8"/>
    <w:rsid w:val="001161AF"/>
    <w:rsid w:val="001225FA"/>
    <w:rsid w:val="00133DBB"/>
    <w:rsid w:val="001421F1"/>
    <w:rsid w:val="00145CD1"/>
    <w:rsid w:val="00147E74"/>
    <w:rsid w:val="00154067"/>
    <w:rsid w:val="001579AA"/>
    <w:rsid w:val="0017460F"/>
    <w:rsid w:val="001A3B90"/>
    <w:rsid w:val="001A686C"/>
    <w:rsid w:val="001C5E00"/>
    <w:rsid w:val="001D7540"/>
    <w:rsid w:val="001E7FDD"/>
    <w:rsid w:val="002013D3"/>
    <w:rsid w:val="002071A5"/>
    <w:rsid w:val="002126D7"/>
    <w:rsid w:val="00214E4B"/>
    <w:rsid w:val="00215E1E"/>
    <w:rsid w:val="00224BF9"/>
    <w:rsid w:val="00232EAA"/>
    <w:rsid w:val="0023760B"/>
    <w:rsid w:val="002429FB"/>
    <w:rsid w:val="00242FFA"/>
    <w:rsid w:val="00263840"/>
    <w:rsid w:val="00294D12"/>
    <w:rsid w:val="002B680A"/>
    <w:rsid w:val="00300980"/>
    <w:rsid w:val="0030279F"/>
    <w:rsid w:val="003071D2"/>
    <w:rsid w:val="003275B3"/>
    <w:rsid w:val="00342CD3"/>
    <w:rsid w:val="00347448"/>
    <w:rsid w:val="00350279"/>
    <w:rsid w:val="0035319B"/>
    <w:rsid w:val="00355042"/>
    <w:rsid w:val="00363791"/>
    <w:rsid w:val="003658F7"/>
    <w:rsid w:val="003724E3"/>
    <w:rsid w:val="0037680F"/>
    <w:rsid w:val="003807D9"/>
    <w:rsid w:val="003C14A2"/>
    <w:rsid w:val="003C4A57"/>
    <w:rsid w:val="003D62B9"/>
    <w:rsid w:val="003F7931"/>
    <w:rsid w:val="003F7A64"/>
    <w:rsid w:val="0040662A"/>
    <w:rsid w:val="00422865"/>
    <w:rsid w:val="00462E7A"/>
    <w:rsid w:val="00473058"/>
    <w:rsid w:val="00474514"/>
    <w:rsid w:val="00476933"/>
    <w:rsid w:val="004B527F"/>
    <w:rsid w:val="004B7585"/>
    <w:rsid w:val="004C038D"/>
    <w:rsid w:val="004C461F"/>
    <w:rsid w:val="004D77B8"/>
    <w:rsid w:val="004E4C22"/>
    <w:rsid w:val="00505A51"/>
    <w:rsid w:val="00537EFD"/>
    <w:rsid w:val="00544EA5"/>
    <w:rsid w:val="00554EF2"/>
    <w:rsid w:val="005643A6"/>
    <w:rsid w:val="0057610F"/>
    <w:rsid w:val="005861E1"/>
    <w:rsid w:val="005D17A2"/>
    <w:rsid w:val="005D4F45"/>
    <w:rsid w:val="005E4F86"/>
    <w:rsid w:val="005F55D3"/>
    <w:rsid w:val="006155E5"/>
    <w:rsid w:val="00624C40"/>
    <w:rsid w:val="00631E38"/>
    <w:rsid w:val="00640FBB"/>
    <w:rsid w:val="006557D7"/>
    <w:rsid w:val="0066074A"/>
    <w:rsid w:val="006653AA"/>
    <w:rsid w:val="0066585F"/>
    <w:rsid w:val="00672628"/>
    <w:rsid w:val="006745E8"/>
    <w:rsid w:val="0069011F"/>
    <w:rsid w:val="006A34C0"/>
    <w:rsid w:val="006E01FF"/>
    <w:rsid w:val="006E7D7A"/>
    <w:rsid w:val="00710184"/>
    <w:rsid w:val="007269D6"/>
    <w:rsid w:val="00731AF4"/>
    <w:rsid w:val="007443BF"/>
    <w:rsid w:val="0076185C"/>
    <w:rsid w:val="00775FA3"/>
    <w:rsid w:val="007D15D3"/>
    <w:rsid w:val="007E0AFF"/>
    <w:rsid w:val="007F622D"/>
    <w:rsid w:val="008324DB"/>
    <w:rsid w:val="00845031"/>
    <w:rsid w:val="0086508F"/>
    <w:rsid w:val="008679FE"/>
    <w:rsid w:val="00874694"/>
    <w:rsid w:val="00881A8A"/>
    <w:rsid w:val="008A0514"/>
    <w:rsid w:val="008A0A1E"/>
    <w:rsid w:val="008B1077"/>
    <w:rsid w:val="008B4456"/>
    <w:rsid w:val="008B56CF"/>
    <w:rsid w:val="008C111D"/>
    <w:rsid w:val="008C7088"/>
    <w:rsid w:val="008D4DEA"/>
    <w:rsid w:val="008D5A94"/>
    <w:rsid w:val="008F1079"/>
    <w:rsid w:val="008F20B9"/>
    <w:rsid w:val="008F7859"/>
    <w:rsid w:val="0090407C"/>
    <w:rsid w:val="00943ACD"/>
    <w:rsid w:val="00951B8E"/>
    <w:rsid w:val="0096338F"/>
    <w:rsid w:val="00965B21"/>
    <w:rsid w:val="00967D59"/>
    <w:rsid w:val="009C4274"/>
    <w:rsid w:val="009D3B82"/>
    <w:rsid w:val="009D440F"/>
    <w:rsid w:val="009D66CB"/>
    <w:rsid w:val="009E3ADE"/>
    <w:rsid w:val="009F69D5"/>
    <w:rsid w:val="00A1452F"/>
    <w:rsid w:val="00A544C7"/>
    <w:rsid w:val="00A63294"/>
    <w:rsid w:val="00A66434"/>
    <w:rsid w:val="00A72BAB"/>
    <w:rsid w:val="00A82CB7"/>
    <w:rsid w:val="00AA3C6D"/>
    <w:rsid w:val="00AB4039"/>
    <w:rsid w:val="00AC79AA"/>
    <w:rsid w:val="00AD65F7"/>
    <w:rsid w:val="00AE05F6"/>
    <w:rsid w:val="00AF314A"/>
    <w:rsid w:val="00B05B8D"/>
    <w:rsid w:val="00B06DBF"/>
    <w:rsid w:val="00B10C0A"/>
    <w:rsid w:val="00B26593"/>
    <w:rsid w:val="00B57077"/>
    <w:rsid w:val="00B76E6D"/>
    <w:rsid w:val="00B9251B"/>
    <w:rsid w:val="00B97024"/>
    <w:rsid w:val="00BA3861"/>
    <w:rsid w:val="00BB4FA5"/>
    <w:rsid w:val="00BC6A07"/>
    <w:rsid w:val="00BD0046"/>
    <w:rsid w:val="00BE6FD1"/>
    <w:rsid w:val="00C166D0"/>
    <w:rsid w:val="00C17AC4"/>
    <w:rsid w:val="00C20999"/>
    <w:rsid w:val="00C45AEC"/>
    <w:rsid w:val="00C55404"/>
    <w:rsid w:val="00C642CA"/>
    <w:rsid w:val="00C64AF5"/>
    <w:rsid w:val="00C716DD"/>
    <w:rsid w:val="00C74FDD"/>
    <w:rsid w:val="00CA6566"/>
    <w:rsid w:val="00CB4A4A"/>
    <w:rsid w:val="00CC0BB0"/>
    <w:rsid w:val="00CD1410"/>
    <w:rsid w:val="00CD549A"/>
    <w:rsid w:val="00CE494C"/>
    <w:rsid w:val="00CE64EB"/>
    <w:rsid w:val="00CF0A1C"/>
    <w:rsid w:val="00CF2195"/>
    <w:rsid w:val="00D160CF"/>
    <w:rsid w:val="00D235C3"/>
    <w:rsid w:val="00D32586"/>
    <w:rsid w:val="00D43C1E"/>
    <w:rsid w:val="00D64FBC"/>
    <w:rsid w:val="00DB1E34"/>
    <w:rsid w:val="00DD3F05"/>
    <w:rsid w:val="00DE313C"/>
    <w:rsid w:val="00DE4C2F"/>
    <w:rsid w:val="00E07CC7"/>
    <w:rsid w:val="00E12FD8"/>
    <w:rsid w:val="00E13F70"/>
    <w:rsid w:val="00E24760"/>
    <w:rsid w:val="00E31410"/>
    <w:rsid w:val="00E32437"/>
    <w:rsid w:val="00E34BB6"/>
    <w:rsid w:val="00E366E3"/>
    <w:rsid w:val="00E908B2"/>
    <w:rsid w:val="00EA199B"/>
    <w:rsid w:val="00EB6DC8"/>
    <w:rsid w:val="00F2427F"/>
    <w:rsid w:val="00F474A3"/>
    <w:rsid w:val="00F4778E"/>
    <w:rsid w:val="00F635BE"/>
    <w:rsid w:val="00F72372"/>
    <w:rsid w:val="00F74444"/>
    <w:rsid w:val="00F768F1"/>
    <w:rsid w:val="00F90678"/>
    <w:rsid w:val="00FC3136"/>
    <w:rsid w:val="00FC3D62"/>
    <w:rsid w:val="00FF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123B6"/>
  <w15:docId w15:val="{B1D9AFC1-AB5C-4015-8062-72655D6B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AA"/>
  </w:style>
  <w:style w:type="paragraph" w:styleId="Heading1">
    <w:name w:val="heading 1"/>
    <w:basedOn w:val="Normal"/>
    <w:next w:val="Normal"/>
    <w:link w:val="Heading1Char"/>
    <w:uiPriority w:val="9"/>
    <w:qFormat/>
    <w:rsid w:val="00232EA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2EA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32EA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32EA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32EA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32EA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2EA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2EA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2EA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line="250" w:lineRule="atLeast"/>
    </w:pPr>
    <w:rPr>
      <w:rFonts w:hAnsi="Arial Unicode MS" w:cs="Arial Unicode M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ListParagraph">
    <w:name w:val="List Paragraph"/>
    <w:basedOn w:val="Normal"/>
    <w:uiPriority w:val="34"/>
    <w:qFormat/>
    <w:rsid w:val="00232EAA"/>
    <w:pPr>
      <w:ind w:left="720"/>
      <w:contextualSpacing/>
    </w:p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numbering" w:customStyle="1" w:styleId="List21">
    <w:name w:val="List 21"/>
    <w:basedOn w:val="ImportedStyle5"/>
    <w:pPr>
      <w:numPr>
        <w:numId w:val="13"/>
      </w:numPr>
    </w:pPr>
  </w:style>
  <w:style w:type="numbering" w:customStyle="1" w:styleId="ImportedStyle5">
    <w:name w:val="Imported Style 5"/>
  </w:style>
  <w:style w:type="paragraph" w:styleId="Header">
    <w:name w:val="header"/>
    <w:link w:val="HeaderChar"/>
    <w:uiPriority w:val="99"/>
    <w:pPr>
      <w:tabs>
        <w:tab w:val="center" w:pos="4680"/>
        <w:tab w:val="right" w:pos="9360"/>
      </w:tabs>
    </w:pPr>
    <w:rPr>
      <w:rFonts w:hAnsi="Arial Unicode MS" w:cs="Arial Unicode MS"/>
      <w:color w:val="000000"/>
      <w:sz w:val="24"/>
      <w:szCs w:val="24"/>
      <w:u w:color="000000"/>
    </w:rPr>
  </w:style>
  <w:style w:type="numbering" w:customStyle="1" w:styleId="List31">
    <w:name w:val="List 31"/>
    <w:basedOn w:val="ImportedStyle6"/>
    <w:pPr>
      <w:numPr>
        <w:numId w:val="18"/>
      </w:numPr>
    </w:pPr>
  </w:style>
  <w:style w:type="numbering" w:customStyle="1" w:styleId="ImportedStyle6">
    <w:name w:val="Imported Style 6"/>
  </w:style>
  <w:style w:type="paragraph" w:styleId="Footer">
    <w:name w:val="footer"/>
    <w:link w:val="FooterChar"/>
    <w:uiPriority w:val="99"/>
    <w:pPr>
      <w:tabs>
        <w:tab w:val="center" w:pos="4680"/>
        <w:tab w:val="right" w:pos="9360"/>
      </w:tabs>
    </w:pPr>
    <w:rPr>
      <w:rFonts w:hAnsi="Arial Unicode MS" w:cs="Arial Unicode MS"/>
      <w:color w:val="000000"/>
      <w:sz w:val="24"/>
      <w:szCs w:val="24"/>
      <w:u w:color="000000"/>
    </w:rPr>
  </w:style>
  <w:style w:type="numbering" w:customStyle="1" w:styleId="List41">
    <w:name w:val="List 41"/>
    <w:basedOn w:val="ImportedStyle7"/>
    <w:pPr>
      <w:numPr>
        <w:numId w:val="21"/>
      </w:numPr>
    </w:pPr>
  </w:style>
  <w:style w:type="numbering" w:customStyle="1" w:styleId="ImportedStyle7">
    <w:name w:val="Imported Style 7"/>
  </w:style>
  <w:style w:type="paragraph" w:styleId="BalloonText">
    <w:name w:val="Balloon Text"/>
    <w:basedOn w:val="Normal"/>
    <w:link w:val="BalloonTextChar"/>
    <w:uiPriority w:val="99"/>
    <w:semiHidden/>
    <w:unhideWhenUsed/>
    <w:rsid w:val="009E3ADE"/>
    <w:rPr>
      <w:rFonts w:ascii="Tahoma" w:hAnsi="Tahoma" w:cs="Tahoma"/>
      <w:sz w:val="16"/>
      <w:szCs w:val="16"/>
    </w:rPr>
  </w:style>
  <w:style w:type="character" w:customStyle="1" w:styleId="BalloonTextChar">
    <w:name w:val="Balloon Text Char"/>
    <w:basedOn w:val="DefaultParagraphFont"/>
    <w:link w:val="BalloonText"/>
    <w:uiPriority w:val="99"/>
    <w:semiHidden/>
    <w:rsid w:val="009E3ADE"/>
    <w:rPr>
      <w:rFonts w:ascii="Tahoma" w:hAnsi="Tahoma" w:cs="Tahoma"/>
      <w:sz w:val="16"/>
      <w:szCs w:val="16"/>
    </w:rPr>
  </w:style>
  <w:style w:type="character" w:customStyle="1" w:styleId="HeaderChar">
    <w:name w:val="Header Char"/>
    <w:basedOn w:val="DefaultParagraphFont"/>
    <w:link w:val="Header"/>
    <w:uiPriority w:val="99"/>
    <w:rsid w:val="00A82CB7"/>
    <w:rPr>
      <w:rFonts w:hAnsi="Arial Unicode MS" w:cs="Arial Unicode MS"/>
      <w:color w:val="000000"/>
      <w:sz w:val="24"/>
      <w:szCs w:val="24"/>
      <w:u w:color="000000"/>
    </w:rPr>
  </w:style>
  <w:style w:type="character" w:customStyle="1" w:styleId="FooterChar">
    <w:name w:val="Footer Char"/>
    <w:basedOn w:val="DefaultParagraphFont"/>
    <w:link w:val="Footer"/>
    <w:uiPriority w:val="99"/>
    <w:rsid w:val="00A82CB7"/>
    <w:rPr>
      <w:rFonts w:hAnsi="Arial Unicode MS" w:cs="Arial Unicode MS"/>
      <w:color w:val="000000"/>
      <w:sz w:val="24"/>
      <w:szCs w:val="24"/>
      <w:u w:color="000000"/>
    </w:rPr>
  </w:style>
  <w:style w:type="table" w:customStyle="1" w:styleId="TableGrid1">
    <w:name w:val="Table Grid1"/>
    <w:basedOn w:val="TableNormal"/>
    <w:next w:val="TableGrid"/>
    <w:uiPriority w:val="59"/>
    <w:rsid w:val="00A82CB7"/>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82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2EA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32EA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32EA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32EA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32EA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32EA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2EA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2EA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2EA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2EA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2EA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2EA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2EAA"/>
    <w:rPr>
      <w:rFonts w:asciiTheme="majorHAnsi" w:eastAsiaTheme="majorEastAsia" w:hAnsiTheme="majorHAnsi" w:cstheme="majorBidi"/>
      <w:i/>
      <w:iCs/>
      <w:spacing w:val="13"/>
      <w:sz w:val="24"/>
      <w:szCs w:val="24"/>
    </w:rPr>
  </w:style>
  <w:style w:type="character" w:styleId="Strong">
    <w:name w:val="Strong"/>
    <w:uiPriority w:val="22"/>
    <w:qFormat/>
    <w:rsid w:val="00232EAA"/>
    <w:rPr>
      <w:b/>
      <w:bCs/>
    </w:rPr>
  </w:style>
  <w:style w:type="character" w:styleId="Emphasis">
    <w:name w:val="Emphasis"/>
    <w:uiPriority w:val="20"/>
    <w:qFormat/>
    <w:rsid w:val="00232EAA"/>
    <w:rPr>
      <w:b/>
      <w:bCs/>
      <w:i/>
      <w:iCs/>
      <w:spacing w:val="10"/>
      <w:bdr w:val="none" w:sz="0" w:space="0" w:color="auto"/>
      <w:shd w:val="clear" w:color="auto" w:fill="auto"/>
    </w:rPr>
  </w:style>
  <w:style w:type="paragraph" w:styleId="NoSpacing">
    <w:name w:val="No Spacing"/>
    <w:basedOn w:val="Normal"/>
    <w:uiPriority w:val="1"/>
    <w:qFormat/>
    <w:rsid w:val="00232EAA"/>
    <w:pPr>
      <w:spacing w:after="0" w:line="240" w:lineRule="auto"/>
    </w:pPr>
  </w:style>
  <w:style w:type="paragraph" w:styleId="Quote">
    <w:name w:val="Quote"/>
    <w:basedOn w:val="Normal"/>
    <w:next w:val="Normal"/>
    <w:link w:val="QuoteChar"/>
    <w:uiPriority w:val="29"/>
    <w:qFormat/>
    <w:rsid w:val="00232EAA"/>
    <w:pPr>
      <w:spacing w:before="200" w:after="0"/>
      <w:ind w:left="360" w:right="360"/>
    </w:pPr>
    <w:rPr>
      <w:i/>
      <w:iCs/>
    </w:rPr>
  </w:style>
  <w:style w:type="character" w:customStyle="1" w:styleId="QuoteChar">
    <w:name w:val="Quote Char"/>
    <w:basedOn w:val="DefaultParagraphFont"/>
    <w:link w:val="Quote"/>
    <w:uiPriority w:val="29"/>
    <w:rsid w:val="00232EAA"/>
    <w:rPr>
      <w:i/>
      <w:iCs/>
    </w:rPr>
  </w:style>
  <w:style w:type="paragraph" w:styleId="IntenseQuote">
    <w:name w:val="Intense Quote"/>
    <w:basedOn w:val="Normal"/>
    <w:next w:val="Normal"/>
    <w:link w:val="IntenseQuoteChar"/>
    <w:uiPriority w:val="30"/>
    <w:qFormat/>
    <w:rsid w:val="00232EA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2EAA"/>
    <w:rPr>
      <w:b/>
      <w:bCs/>
      <w:i/>
      <w:iCs/>
    </w:rPr>
  </w:style>
  <w:style w:type="character" w:styleId="SubtleEmphasis">
    <w:name w:val="Subtle Emphasis"/>
    <w:uiPriority w:val="19"/>
    <w:qFormat/>
    <w:rsid w:val="00232EAA"/>
    <w:rPr>
      <w:i/>
      <w:iCs/>
    </w:rPr>
  </w:style>
  <w:style w:type="character" w:styleId="IntenseEmphasis">
    <w:name w:val="Intense Emphasis"/>
    <w:uiPriority w:val="21"/>
    <w:qFormat/>
    <w:rsid w:val="00232EAA"/>
    <w:rPr>
      <w:b/>
      <w:bCs/>
    </w:rPr>
  </w:style>
  <w:style w:type="character" w:styleId="SubtleReference">
    <w:name w:val="Subtle Reference"/>
    <w:uiPriority w:val="31"/>
    <w:qFormat/>
    <w:rsid w:val="00232EAA"/>
    <w:rPr>
      <w:smallCaps/>
    </w:rPr>
  </w:style>
  <w:style w:type="character" w:styleId="IntenseReference">
    <w:name w:val="Intense Reference"/>
    <w:uiPriority w:val="32"/>
    <w:qFormat/>
    <w:rsid w:val="00232EAA"/>
    <w:rPr>
      <w:smallCaps/>
      <w:spacing w:val="5"/>
      <w:u w:val="single"/>
    </w:rPr>
  </w:style>
  <w:style w:type="character" w:styleId="BookTitle">
    <w:name w:val="Book Title"/>
    <w:uiPriority w:val="33"/>
    <w:qFormat/>
    <w:rsid w:val="00232EAA"/>
    <w:rPr>
      <w:i/>
      <w:iCs/>
      <w:smallCaps/>
      <w:spacing w:val="5"/>
    </w:rPr>
  </w:style>
  <w:style w:type="paragraph" w:styleId="TOCHeading">
    <w:name w:val="TOC Heading"/>
    <w:basedOn w:val="Heading1"/>
    <w:next w:val="Normal"/>
    <w:uiPriority w:val="39"/>
    <w:semiHidden/>
    <w:unhideWhenUsed/>
    <w:qFormat/>
    <w:rsid w:val="00232EAA"/>
    <w:pPr>
      <w:outlineLvl w:val="9"/>
    </w:pPr>
    <w:rPr>
      <w:lang w:bidi="en-US"/>
    </w:rPr>
  </w:style>
  <w:style w:type="character" w:styleId="FollowedHyperlink">
    <w:name w:val="FollowedHyperlink"/>
    <w:basedOn w:val="DefaultParagraphFont"/>
    <w:uiPriority w:val="99"/>
    <w:semiHidden/>
    <w:unhideWhenUsed/>
    <w:rsid w:val="002013D3"/>
    <w:rPr>
      <w:color w:val="FF00FF" w:themeColor="followedHyperlink"/>
      <w:u w:val="single"/>
    </w:rPr>
  </w:style>
  <w:style w:type="paragraph" w:styleId="NormalWeb">
    <w:name w:val="Normal (Web)"/>
    <w:basedOn w:val="Normal"/>
    <w:rsid w:val="00AA3C6D"/>
    <w:pPr>
      <w:spacing w:after="0" w:line="240" w:lineRule="auto"/>
    </w:pPr>
    <w:rPr>
      <w:rFonts w:ascii="Arial" w:eastAsia="Times New Roman" w:hAnsi="Arial" w:cs="Arial"/>
      <w:lang w:val="en-AU" w:eastAsia="en-AU"/>
    </w:rPr>
  </w:style>
  <w:style w:type="paragraph" w:customStyle="1" w:styleId="xparagraph">
    <w:name w:val="x_paragraph"/>
    <w:basedOn w:val="Normal"/>
    <w:rsid w:val="00537EFD"/>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xnormaltextrun">
    <w:name w:val="x_normaltextrun"/>
    <w:basedOn w:val="DefaultParagraphFont"/>
    <w:rsid w:val="00537EFD"/>
  </w:style>
  <w:style w:type="character" w:customStyle="1" w:styleId="xspellingerror">
    <w:name w:val="x_spellingerror"/>
    <w:basedOn w:val="DefaultParagraphFont"/>
    <w:rsid w:val="00537EFD"/>
  </w:style>
  <w:style w:type="character" w:customStyle="1" w:styleId="xeop">
    <w:name w:val="x_eop"/>
    <w:basedOn w:val="DefaultParagraphFont"/>
    <w:rsid w:val="00537EFD"/>
  </w:style>
  <w:style w:type="character" w:styleId="UnresolvedMention">
    <w:name w:val="Unresolved Mention"/>
    <w:basedOn w:val="DefaultParagraphFont"/>
    <w:uiPriority w:val="99"/>
    <w:semiHidden/>
    <w:unhideWhenUsed/>
    <w:rsid w:val="005643A6"/>
    <w:rPr>
      <w:color w:val="605E5C"/>
      <w:shd w:val="clear" w:color="auto" w:fill="E1DFDD"/>
    </w:rPr>
  </w:style>
  <w:style w:type="paragraph" w:styleId="Caption">
    <w:name w:val="caption"/>
    <w:basedOn w:val="Normal"/>
    <w:next w:val="Normal"/>
    <w:uiPriority w:val="35"/>
    <w:unhideWhenUsed/>
    <w:rsid w:val="00106CFB"/>
    <w:pPr>
      <w:spacing w:line="240" w:lineRule="auto"/>
    </w:pPr>
    <w:rPr>
      <w:i/>
      <w:iCs/>
      <w:color w:val="404040" w:themeColor="text2"/>
      <w:sz w:val="18"/>
      <w:szCs w:val="18"/>
    </w:rPr>
  </w:style>
  <w:style w:type="character" w:styleId="CommentReference">
    <w:name w:val="annotation reference"/>
    <w:basedOn w:val="DefaultParagraphFont"/>
    <w:uiPriority w:val="99"/>
    <w:semiHidden/>
    <w:unhideWhenUsed/>
    <w:rsid w:val="00E07CC7"/>
    <w:rPr>
      <w:sz w:val="16"/>
      <w:szCs w:val="16"/>
    </w:rPr>
  </w:style>
  <w:style w:type="paragraph" w:styleId="CommentText">
    <w:name w:val="annotation text"/>
    <w:basedOn w:val="Normal"/>
    <w:link w:val="CommentTextChar"/>
    <w:uiPriority w:val="99"/>
    <w:semiHidden/>
    <w:unhideWhenUsed/>
    <w:rsid w:val="00E07CC7"/>
    <w:pPr>
      <w:spacing w:line="240" w:lineRule="auto"/>
    </w:pPr>
    <w:rPr>
      <w:sz w:val="20"/>
      <w:szCs w:val="20"/>
    </w:rPr>
  </w:style>
  <w:style w:type="character" w:customStyle="1" w:styleId="CommentTextChar">
    <w:name w:val="Comment Text Char"/>
    <w:basedOn w:val="DefaultParagraphFont"/>
    <w:link w:val="CommentText"/>
    <w:uiPriority w:val="99"/>
    <w:semiHidden/>
    <w:rsid w:val="00E07CC7"/>
    <w:rPr>
      <w:sz w:val="20"/>
      <w:szCs w:val="20"/>
    </w:rPr>
  </w:style>
  <w:style w:type="paragraph" w:styleId="CommentSubject">
    <w:name w:val="annotation subject"/>
    <w:basedOn w:val="CommentText"/>
    <w:next w:val="CommentText"/>
    <w:link w:val="CommentSubjectChar"/>
    <w:uiPriority w:val="99"/>
    <w:semiHidden/>
    <w:unhideWhenUsed/>
    <w:rsid w:val="00E07CC7"/>
    <w:rPr>
      <w:b/>
      <w:bCs/>
    </w:rPr>
  </w:style>
  <w:style w:type="character" w:customStyle="1" w:styleId="CommentSubjectChar">
    <w:name w:val="Comment Subject Char"/>
    <w:basedOn w:val="CommentTextChar"/>
    <w:link w:val="CommentSubject"/>
    <w:uiPriority w:val="99"/>
    <w:semiHidden/>
    <w:rsid w:val="00E07CC7"/>
    <w:rPr>
      <w:b/>
      <w:bCs/>
      <w:sz w:val="20"/>
      <w:szCs w:val="20"/>
    </w:rPr>
  </w:style>
  <w:style w:type="paragraph" w:styleId="Revision">
    <w:name w:val="Revision"/>
    <w:hidden/>
    <w:uiPriority w:val="99"/>
    <w:semiHidden/>
    <w:rsid w:val="000771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3697">
      <w:bodyDiv w:val="1"/>
      <w:marLeft w:val="0"/>
      <w:marRight w:val="0"/>
      <w:marTop w:val="0"/>
      <w:marBottom w:val="0"/>
      <w:divBdr>
        <w:top w:val="none" w:sz="0" w:space="0" w:color="auto"/>
        <w:left w:val="none" w:sz="0" w:space="0" w:color="auto"/>
        <w:bottom w:val="none" w:sz="0" w:space="0" w:color="auto"/>
        <w:right w:val="none" w:sz="0" w:space="0" w:color="auto"/>
      </w:divBdr>
    </w:div>
    <w:div w:id="552011690">
      <w:bodyDiv w:val="1"/>
      <w:marLeft w:val="0"/>
      <w:marRight w:val="0"/>
      <w:marTop w:val="0"/>
      <w:marBottom w:val="0"/>
      <w:divBdr>
        <w:top w:val="none" w:sz="0" w:space="0" w:color="auto"/>
        <w:left w:val="none" w:sz="0" w:space="0" w:color="auto"/>
        <w:bottom w:val="none" w:sz="0" w:space="0" w:color="auto"/>
        <w:right w:val="none" w:sz="0" w:space="0" w:color="auto"/>
      </w:divBdr>
    </w:div>
    <w:div w:id="582371231">
      <w:bodyDiv w:val="1"/>
      <w:marLeft w:val="0"/>
      <w:marRight w:val="0"/>
      <w:marTop w:val="0"/>
      <w:marBottom w:val="0"/>
      <w:divBdr>
        <w:top w:val="none" w:sz="0" w:space="0" w:color="auto"/>
        <w:left w:val="none" w:sz="0" w:space="0" w:color="auto"/>
        <w:bottom w:val="none" w:sz="0" w:space="0" w:color="auto"/>
        <w:right w:val="none" w:sz="0" w:space="0" w:color="auto"/>
      </w:divBdr>
    </w:div>
    <w:div w:id="703218169">
      <w:bodyDiv w:val="1"/>
      <w:marLeft w:val="0"/>
      <w:marRight w:val="0"/>
      <w:marTop w:val="0"/>
      <w:marBottom w:val="0"/>
      <w:divBdr>
        <w:top w:val="none" w:sz="0" w:space="0" w:color="auto"/>
        <w:left w:val="none" w:sz="0" w:space="0" w:color="auto"/>
        <w:bottom w:val="none" w:sz="0" w:space="0" w:color="auto"/>
        <w:right w:val="none" w:sz="0" w:space="0" w:color="auto"/>
      </w:divBdr>
    </w:div>
    <w:div w:id="857431737">
      <w:bodyDiv w:val="1"/>
      <w:marLeft w:val="0"/>
      <w:marRight w:val="0"/>
      <w:marTop w:val="0"/>
      <w:marBottom w:val="0"/>
      <w:divBdr>
        <w:top w:val="none" w:sz="0" w:space="0" w:color="auto"/>
        <w:left w:val="none" w:sz="0" w:space="0" w:color="auto"/>
        <w:bottom w:val="none" w:sz="0" w:space="0" w:color="auto"/>
        <w:right w:val="none" w:sz="0" w:space="0" w:color="auto"/>
      </w:divBdr>
    </w:div>
    <w:div w:id="885411192">
      <w:bodyDiv w:val="1"/>
      <w:marLeft w:val="0"/>
      <w:marRight w:val="0"/>
      <w:marTop w:val="0"/>
      <w:marBottom w:val="0"/>
      <w:divBdr>
        <w:top w:val="none" w:sz="0" w:space="0" w:color="auto"/>
        <w:left w:val="none" w:sz="0" w:space="0" w:color="auto"/>
        <w:bottom w:val="none" w:sz="0" w:space="0" w:color="auto"/>
        <w:right w:val="none" w:sz="0" w:space="0" w:color="auto"/>
      </w:divBdr>
    </w:div>
    <w:div w:id="1303921131">
      <w:bodyDiv w:val="1"/>
      <w:marLeft w:val="0"/>
      <w:marRight w:val="0"/>
      <w:marTop w:val="0"/>
      <w:marBottom w:val="0"/>
      <w:divBdr>
        <w:top w:val="none" w:sz="0" w:space="0" w:color="auto"/>
        <w:left w:val="none" w:sz="0" w:space="0" w:color="auto"/>
        <w:bottom w:val="none" w:sz="0" w:space="0" w:color="auto"/>
        <w:right w:val="none" w:sz="0" w:space="0" w:color="auto"/>
      </w:divBdr>
    </w:div>
    <w:div w:id="1326083761">
      <w:bodyDiv w:val="1"/>
      <w:marLeft w:val="0"/>
      <w:marRight w:val="0"/>
      <w:marTop w:val="0"/>
      <w:marBottom w:val="0"/>
      <w:divBdr>
        <w:top w:val="none" w:sz="0" w:space="0" w:color="auto"/>
        <w:left w:val="none" w:sz="0" w:space="0" w:color="auto"/>
        <w:bottom w:val="none" w:sz="0" w:space="0" w:color="auto"/>
        <w:right w:val="none" w:sz="0" w:space="0" w:color="auto"/>
      </w:divBdr>
    </w:div>
    <w:div w:id="1430390695">
      <w:bodyDiv w:val="1"/>
      <w:marLeft w:val="0"/>
      <w:marRight w:val="0"/>
      <w:marTop w:val="0"/>
      <w:marBottom w:val="0"/>
      <w:divBdr>
        <w:top w:val="none" w:sz="0" w:space="0" w:color="auto"/>
        <w:left w:val="none" w:sz="0" w:space="0" w:color="auto"/>
        <w:bottom w:val="none" w:sz="0" w:space="0" w:color="auto"/>
        <w:right w:val="none" w:sz="0" w:space="0" w:color="auto"/>
      </w:divBdr>
    </w:div>
    <w:div w:id="1514031203">
      <w:bodyDiv w:val="1"/>
      <w:marLeft w:val="0"/>
      <w:marRight w:val="0"/>
      <w:marTop w:val="0"/>
      <w:marBottom w:val="0"/>
      <w:divBdr>
        <w:top w:val="none" w:sz="0" w:space="0" w:color="auto"/>
        <w:left w:val="none" w:sz="0" w:space="0" w:color="auto"/>
        <w:bottom w:val="none" w:sz="0" w:space="0" w:color="auto"/>
        <w:right w:val="none" w:sz="0" w:space="0" w:color="auto"/>
      </w:divBdr>
      <w:divsChild>
        <w:div w:id="2101825269">
          <w:marLeft w:val="0"/>
          <w:marRight w:val="0"/>
          <w:marTop w:val="0"/>
          <w:marBottom w:val="0"/>
          <w:divBdr>
            <w:top w:val="none" w:sz="0" w:space="0" w:color="auto"/>
            <w:left w:val="none" w:sz="0" w:space="0" w:color="auto"/>
            <w:bottom w:val="none" w:sz="0" w:space="0" w:color="auto"/>
            <w:right w:val="none" w:sz="0" w:space="0" w:color="auto"/>
          </w:divBdr>
        </w:div>
        <w:div w:id="1028993394">
          <w:marLeft w:val="0"/>
          <w:marRight w:val="0"/>
          <w:marTop w:val="0"/>
          <w:marBottom w:val="0"/>
          <w:divBdr>
            <w:top w:val="none" w:sz="0" w:space="0" w:color="auto"/>
            <w:left w:val="none" w:sz="0" w:space="0" w:color="auto"/>
            <w:bottom w:val="none" w:sz="0" w:space="0" w:color="auto"/>
            <w:right w:val="none" w:sz="0" w:space="0" w:color="auto"/>
          </w:divBdr>
        </w:div>
        <w:div w:id="1740470643">
          <w:marLeft w:val="0"/>
          <w:marRight w:val="0"/>
          <w:marTop w:val="0"/>
          <w:marBottom w:val="0"/>
          <w:divBdr>
            <w:top w:val="none" w:sz="0" w:space="0" w:color="auto"/>
            <w:left w:val="none" w:sz="0" w:space="0" w:color="auto"/>
            <w:bottom w:val="none" w:sz="0" w:space="0" w:color="auto"/>
            <w:right w:val="none" w:sz="0" w:space="0" w:color="auto"/>
          </w:divBdr>
        </w:div>
      </w:divsChild>
    </w:div>
    <w:div w:id="1528182040">
      <w:bodyDiv w:val="1"/>
      <w:marLeft w:val="0"/>
      <w:marRight w:val="0"/>
      <w:marTop w:val="0"/>
      <w:marBottom w:val="0"/>
      <w:divBdr>
        <w:top w:val="none" w:sz="0" w:space="0" w:color="auto"/>
        <w:left w:val="none" w:sz="0" w:space="0" w:color="auto"/>
        <w:bottom w:val="none" w:sz="0" w:space="0" w:color="auto"/>
        <w:right w:val="none" w:sz="0" w:space="0" w:color="auto"/>
      </w:divBdr>
    </w:div>
    <w:div w:id="2104304342">
      <w:bodyDiv w:val="1"/>
      <w:marLeft w:val="0"/>
      <w:marRight w:val="0"/>
      <w:marTop w:val="0"/>
      <w:marBottom w:val="0"/>
      <w:divBdr>
        <w:top w:val="none" w:sz="0" w:space="0" w:color="auto"/>
        <w:left w:val="none" w:sz="0" w:space="0" w:color="auto"/>
        <w:bottom w:val="none" w:sz="0" w:space="0" w:color="auto"/>
        <w:right w:val="none" w:sz="0" w:space="0" w:color="auto"/>
      </w:divBdr>
    </w:div>
    <w:div w:id="2127967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ms.help.edu.my/helpelearning/mod/resource/view.php?id=32767"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urniti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ts val="26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Ber19</b:Tag>
    <b:SourceType>DocumentFromInternetSite</b:SourceType>
    <b:Guid>{1ED8ABC7-6D2D-4C51-95FB-36B14D0C2E57}</b:Guid>
    <b:Title>No more straws in Selangor F&amp;B outlets</b:Title>
    <b:Year>2019</b:Year>
    <b:Month>Jun</b:Month>
    <b:Day>17</b:Day>
    <b:InternetSiteTitle>The Star Online</b:InternetSiteTitle>
    <b:URL>https://www.thestar.com.my/news/nation/2019/06/17/no-more-straws-in-sgor-fb-outletsimplementation-of-new-law-takes-effect-from-july-1-says-state-exco</b:URL>
    <b:Author>
      <b:Author>
        <b:Corporate>Bernama</b:Corporate>
      </b:Author>
    </b:Author>
    <b:RefOrder>2</b:RefOrder>
  </b:Source>
  <b:Source>
    <b:Tag>htt19</b:Tag>
    <b:SourceType>DocumentFromInternetSite</b:SourceType>
    <b:Guid>{3400EEA8-7B11-4142-BC9F-FECACE68F2F3}</b:Guid>
    <b:Title>https://www.malaysiakini.com/news/467364</b:Title>
    <b:InternetSiteTitle>malaysiakini.com</b:InternetSiteTitle>
    <b:Year>2019</b:Year>
    <b:Month>Mar</b:Month>
    <b:Day>10</b:Day>
    <b:URL>https://www.malaysiakini.com/news/467364</b:URL>
    <b:RefOrder>1</b:RefOrder>
  </b:Source>
  <b:Source xmlns:b="http://schemas.openxmlformats.org/officeDocument/2006/bibliography">
    <b:Tag>Ber191</b:Tag>
    <b:SourceType>DocumentFromInternetSite</b:SourceType>
    <b:Guid>{3D0D859B-6DC8-4B3C-AA33-FC426CF136FC}</b:Guid>
    <b:Author>
      <b:Author>
        <b:Corporate>Bernama</b:Corporate>
      </b:Author>
    </b:Author>
    <b:Title>20 sen pollution charge in FTs effective March 15</b:Title>
    <b:InternetSiteTitle>Malaysiakini.com</b:InternetSiteTitle>
    <b:Year>2019</b:Year>
    <b:Month>Mar</b:Month>
    <b:Day>10</b:Day>
    <b:URL>https://www.malaysiakini.com/news/467364</b:URL>
    <b:RefOrder>1</b:RefOrder>
  </b:Source>
</b:Sources>
</file>

<file path=customXml/itemProps1.xml><?xml version="1.0" encoding="utf-8"?>
<ds:datastoreItem xmlns:ds="http://schemas.openxmlformats.org/officeDocument/2006/customXml" ds:itemID="{E0F9059B-8312-4FC2-8E3C-28D68DAA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HELP CAT</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 SHU MIN</dc:creator>
  <cp:lastModifiedBy>NG, SHU MIN</cp:lastModifiedBy>
  <cp:revision>2</cp:revision>
  <cp:lastPrinted>2019-08-27T06:07:00Z</cp:lastPrinted>
  <dcterms:created xsi:type="dcterms:W3CDTF">2020-09-06T14:37:00Z</dcterms:created>
  <dcterms:modified xsi:type="dcterms:W3CDTF">2020-09-06T14:37:00Z</dcterms:modified>
</cp:coreProperties>
</file>